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DFDDD" w14:textId="2008538B" w:rsidR="008F45C2" w:rsidRDefault="008F45C2" w:rsidP="008F45C2">
      <w:pPr>
        <w:shd w:val="clear" w:color="auto" w:fill="FFFFFF"/>
        <w:spacing w:after="150" w:line="600" w:lineRule="atLeast"/>
        <w:outlineLvl w:val="0"/>
        <w:rPr>
          <w:rFonts w:ascii="Times New Roman" w:eastAsia="Times New Roman" w:hAnsi="Times New Roman" w:cs="Times New Roman"/>
          <w:b/>
          <w:bCs/>
          <w:color w:val="222222"/>
          <w:kern w:val="36"/>
          <w:sz w:val="48"/>
          <w:szCs w:val="48"/>
        </w:rPr>
      </w:pPr>
      <w:r>
        <w:fldChar w:fldCharType="begin"/>
      </w:r>
      <w:r>
        <w:instrText xml:space="preserve"> HYPERLINK "https://www.red-gate.com/simple-talk/dotnet/net-development/creating-ccli-wrapper/" </w:instrText>
      </w:r>
      <w:r>
        <w:fldChar w:fldCharType="separate"/>
      </w:r>
      <w:r>
        <w:rPr>
          <w:rStyle w:val="Hyperlink"/>
        </w:rPr>
        <w:t>https://www.red-gate.com/simple-talk/dotnet/net-development/creating-ccli-wrapper/</w:t>
      </w:r>
      <w:r>
        <w:fldChar w:fldCharType="end"/>
      </w:r>
    </w:p>
    <w:p w14:paraId="739687FB" w14:textId="221D5AB8" w:rsidR="008F45C2" w:rsidRPr="008F45C2" w:rsidRDefault="008F45C2" w:rsidP="008F45C2">
      <w:pPr>
        <w:shd w:val="clear" w:color="auto" w:fill="FFFFFF"/>
        <w:spacing w:after="150" w:line="600" w:lineRule="atLeast"/>
        <w:outlineLvl w:val="0"/>
        <w:rPr>
          <w:rFonts w:ascii="Times New Roman" w:eastAsia="Times New Roman" w:hAnsi="Times New Roman" w:cs="Times New Roman"/>
          <w:b/>
          <w:bCs/>
          <w:color w:val="222222"/>
          <w:kern w:val="36"/>
          <w:sz w:val="48"/>
          <w:szCs w:val="48"/>
        </w:rPr>
      </w:pPr>
      <w:r w:rsidRPr="008F45C2">
        <w:rPr>
          <w:rFonts w:ascii="Times New Roman" w:eastAsia="Times New Roman" w:hAnsi="Times New Roman" w:cs="Times New Roman"/>
          <w:b/>
          <w:bCs/>
          <w:color w:val="222222"/>
          <w:kern w:val="36"/>
          <w:sz w:val="48"/>
          <w:szCs w:val="48"/>
        </w:rPr>
        <w:t>Creating a C++/CLI Wrapper</w:t>
      </w:r>
    </w:p>
    <w:p w14:paraId="70EB9799" w14:textId="77777777" w:rsidR="008F45C2" w:rsidRPr="008F45C2" w:rsidRDefault="008F45C2" w:rsidP="008F45C2">
      <w:pPr>
        <w:shd w:val="clear" w:color="auto" w:fill="FFFFFF"/>
        <w:spacing w:before="100" w:beforeAutospacing="1" w:after="100" w:afterAutospacing="1" w:line="240" w:lineRule="auto"/>
        <w:rPr>
          <w:rFonts w:ascii="Times New Roman" w:eastAsia="Times New Roman" w:hAnsi="Times New Roman" w:cs="Times New Roman"/>
          <w:color w:val="373737"/>
          <w:sz w:val="24"/>
          <w:szCs w:val="24"/>
        </w:rPr>
      </w:pPr>
      <w:r w:rsidRPr="008F45C2">
        <w:rPr>
          <w:rFonts w:ascii="Times New Roman" w:eastAsia="Times New Roman" w:hAnsi="Times New Roman" w:cs="Times New Roman"/>
          <w:color w:val="373737"/>
          <w:sz w:val="24"/>
          <w:szCs w:val="24"/>
        </w:rPr>
        <w:t>The C++/CLI is a dialect of C++ that is d</w:t>
      </w:r>
      <w:bookmarkStart w:id="0" w:name="_GoBack"/>
      <w:bookmarkEnd w:id="0"/>
      <w:r w:rsidRPr="008F45C2">
        <w:rPr>
          <w:rFonts w:ascii="Times New Roman" w:eastAsia="Times New Roman" w:hAnsi="Times New Roman" w:cs="Times New Roman"/>
          <w:color w:val="373737"/>
          <w:sz w:val="24"/>
          <w:szCs w:val="24"/>
        </w:rPr>
        <w:t>esigned to work with the Common Language Infrastructure (CLI). It is a replacement for 'Managed C++' and makes every feature of the CLI easily accessible from C++. Mircea demonstrates the architecture that is involved in a C++/CLI wrapper that allows you to use both managed and unmanaged code, and to provide the choice of controlling memory directly.</w:t>
      </w:r>
    </w:p>
    <w:p w14:paraId="1923CCAF"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C++/CLI is a programming language created by Microsoft as a substitute for the older </w:t>
      </w:r>
      <w:r w:rsidRPr="008F45C2">
        <w:rPr>
          <w:rFonts w:ascii="Arial" w:eastAsia="Times New Roman" w:hAnsi="Arial" w:cs="Arial"/>
          <w:i/>
          <w:iCs/>
          <w:color w:val="373737"/>
          <w:sz w:val="24"/>
          <w:szCs w:val="24"/>
        </w:rPr>
        <w:t>Managed Extensions for C++</w:t>
      </w:r>
      <w:r w:rsidRPr="008F45C2">
        <w:rPr>
          <w:rFonts w:ascii="Arial" w:eastAsia="Times New Roman" w:hAnsi="Arial" w:cs="Arial"/>
          <w:color w:val="373737"/>
          <w:sz w:val="24"/>
          <w:szCs w:val="24"/>
        </w:rPr>
        <w:t>, which is now deprecated. As the name suggests, this language offers support for the .NET managed components in a C++ context.</w:t>
      </w:r>
    </w:p>
    <w:p w14:paraId="0D70120B"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Many people are confused about why this language would be used, instead of the much more widespread and powerful C#. The main reason for this is that C++/CLI allows you to use both managed and unmanaged code, offering you the opportunity to control the memory that is used by your program, instead of leaving all the decisions to the Garbage Controller. It should be noted that C++/CLI is not usually used by itself to develop software, but rather as a middleware between .NET and C++.</w:t>
      </w:r>
    </w:p>
    <w:p w14:paraId="1F70F9E1"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While there are many ways to write C++/CLI programs, in this article I will focus on a particular architecture that I generally used when developing this kind of applications. The solution will contain 3 components: the core C++ project, the C++/CLI wrapper and a C# project that will use the functionality of the core through the wrapper.</w:t>
      </w:r>
    </w:p>
    <w:p w14:paraId="4C2EE3F6"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 xml:space="preserve">A well-known usage of this type of technology is represented by the game engines that allow you to write scripts in C# – such as Unity3D or </w:t>
      </w:r>
      <w:proofErr w:type="spellStart"/>
      <w:r w:rsidRPr="008F45C2">
        <w:rPr>
          <w:rFonts w:ascii="Arial" w:eastAsia="Times New Roman" w:hAnsi="Arial" w:cs="Arial"/>
          <w:color w:val="373737"/>
          <w:sz w:val="24"/>
          <w:szCs w:val="24"/>
        </w:rPr>
        <w:t>Xenko</w:t>
      </w:r>
      <w:proofErr w:type="spellEnd"/>
      <w:r w:rsidRPr="008F45C2">
        <w:rPr>
          <w:rFonts w:ascii="Arial" w:eastAsia="Times New Roman" w:hAnsi="Arial" w:cs="Arial"/>
          <w:color w:val="373737"/>
          <w:sz w:val="24"/>
          <w:szCs w:val="24"/>
        </w:rPr>
        <w:t>. Since game engines handle large quantities of data in a small amount of time, writing them in C# to begin with would not be a good idea regarding the performance of the engine. Thus, they are written in C++ and are made available to C# through a C++/CLI wrapper.</w:t>
      </w:r>
    </w:p>
    <w:p w14:paraId="3DEC2930" w14:textId="77777777" w:rsidR="008F45C2" w:rsidRPr="008F45C2" w:rsidRDefault="008F45C2" w:rsidP="008F45C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8F45C2">
        <w:rPr>
          <w:rFonts w:ascii="Times New Roman" w:eastAsia="Times New Roman" w:hAnsi="Times New Roman" w:cs="Times New Roman"/>
          <w:b/>
          <w:bCs/>
          <w:color w:val="222222"/>
          <w:sz w:val="36"/>
          <w:szCs w:val="36"/>
        </w:rPr>
        <w:t>Preparations</w:t>
      </w:r>
    </w:p>
    <w:p w14:paraId="27F4E198" w14:textId="060F0964"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39D2AC79" wp14:editId="5B2DC5ED">
            <wp:extent cx="6305550" cy="3571875"/>
            <wp:effectExtent l="0" t="0" r="0" b="9525"/>
            <wp:docPr id="9" name="Picture 9" descr="https://www.red-gate.com/simple-talk/wp-content/uploads/2017/09/word-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7/09/word-image-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5550" cy="3571875"/>
                    </a:xfrm>
                    <a:prstGeom prst="rect">
                      <a:avLst/>
                    </a:prstGeom>
                    <a:noFill/>
                    <a:ln>
                      <a:noFill/>
                    </a:ln>
                  </pic:spPr>
                </pic:pic>
              </a:graphicData>
            </a:graphic>
          </wp:inline>
        </w:drawing>
      </w:r>
      <w:r w:rsidRPr="008F45C2">
        <w:rPr>
          <w:rFonts w:ascii="Arial" w:eastAsia="Times New Roman" w:hAnsi="Arial" w:cs="Arial"/>
          <w:color w:val="373737"/>
          <w:sz w:val="24"/>
          <w:szCs w:val="24"/>
        </w:rPr>
        <w:t> </w:t>
      </w:r>
      <w:r w:rsidRPr="008F45C2">
        <w:rPr>
          <w:rFonts w:ascii="Arial" w:eastAsia="Times New Roman" w:hAnsi="Arial" w:cs="Arial"/>
          <w:noProof/>
          <w:color w:val="373737"/>
          <w:sz w:val="24"/>
          <w:szCs w:val="24"/>
        </w:rPr>
        <w:lastRenderedPageBreak/>
        <w:drawing>
          <wp:inline distT="0" distB="0" distL="0" distR="0" wp14:anchorId="622F6A4F" wp14:editId="7C007F88">
            <wp:extent cx="8772525" cy="5019675"/>
            <wp:effectExtent l="0" t="0" r="9525" b="9525"/>
            <wp:docPr id="8" name="Picture 8" descr="https://www.red-gate.com/simple-talk/wp-content/uploads/2017/09/word-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simple-talk/wp-content/uploads/2017/09/word-image-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72525" cy="5019675"/>
                    </a:xfrm>
                    <a:prstGeom prst="rect">
                      <a:avLst/>
                    </a:prstGeom>
                    <a:noFill/>
                    <a:ln>
                      <a:noFill/>
                    </a:ln>
                  </pic:spPr>
                </pic:pic>
              </a:graphicData>
            </a:graphic>
          </wp:inline>
        </w:drawing>
      </w:r>
    </w:p>
    <w:p w14:paraId="787F3ECF"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In order to start working with the C++/CLI technology, it is necessary to install the module into Visual Studio. The first step is to open the Visual Studio Installer and press the “</w:t>
      </w:r>
      <w:r w:rsidRPr="008F45C2">
        <w:rPr>
          <w:rFonts w:ascii="Arial" w:eastAsia="Times New Roman" w:hAnsi="Arial" w:cs="Arial"/>
          <w:i/>
          <w:iCs/>
          <w:color w:val="373737"/>
          <w:sz w:val="24"/>
          <w:szCs w:val="24"/>
        </w:rPr>
        <w:t>Modify</w:t>
      </w:r>
      <w:r w:rsidRPr="008F45C2">
        <w:rPr>
          <w:rFonts w:ascii="Arial" w:eastAsia="Times New Roman" w:hAnsi="Arial" w:cs="Arial"/>
          <w:color w:val="373737"/>
          <w:sz w:val="24"/>
          <w:szCs w:val="24"/>
        </w:rPr>
        <w:t>” button. After that, expand the “</w:t>
      </w:r>
      <w:r w:rsidRPr="008F45C2">
        <w:rPr>
          <w:rFonts w:ascii="Arial" w:eastAsia="Times New Roman" w:hAnsi="Arial" w:cs="Arial"/>
          <w:i/>
          <w:iCs/>
          <w:color w:val="373737"/>
          <w:sz w:val="24"/>
          <w:szCs w:val="24"/>
        </w:rPr>
        <w:t>Desktop development with C++”</w:t>
      </w:r>
      <w:r w:rsidRPr="008F45C2">
        <w:rPr>
          <w:rFonts w:ascii="Arial" w:eastAsia="Times New Roman" w:hAnsi="Arial" w:cs="Arial"/>
          <w:color w:val="373737"/>
          <w:sz w:val="24"/>
          <w:szCs w:val="24"/>
        </w:rPr>
        <w:t> section on the right side of the window and select “</w:t>
      </w:r>
      <w:r w:rsidRPr="008F45C2">
        <w:rPr>
          <w:rFonts w:ascii="Arial" w:eastAsia="Times New Roman" w:hAnsi="Arial" w:cs="Arial"/>
          <w:i/>
          <w:iCs/>
          <w:color w:val="373737"/>
          <w:sz w:val="24"/>
          <w:szCs w:val="24"/>
        </w:rPr>
        <w:t>C++/CLI support</w:t>
      </w:r>
      <w:r w:rsidRPr="008F45C2">
        <w:rPr>
          <w:rFonts w:ascii="Arial" w:eastAsia="Times New Roman" w:hAnsi="Arial" w:cs="Arial"/>
          <w:color w:val="373737"/>
          <w:sz w:val="24"/>
          <w:szCs w:val="24"/>
        </w:rPr>
        <w:t>”. Then press “</w:t>
      </w:r>
      <w:r w:rsidRPr="008F45C2">
        <w:rPr>
          <w:rFonts w:ascii="Arial" w:eastAsia="Times New Roman" w:hAnsi="Arial" w:cs="Arial"/>
          <w:i/>
          <w:iCs/>
          <w:color w:val="373737"/>
          <w:sz w:val="24"/>
          <w:szCs w:val="24"/>
        </w:rPr>
        <w:t>Modify</w:t>
      </w:r>
      <w:r w:rsidRPr="008F45C2">
        <w:rPr>
          <w:rFonts w:ascii="Arial" w:eastAsia="Times New Roman" w:hAnsi="Arial" w:cs="Arial"/>
          <w:color w:val="373737"/>
          <w:sz w:val="24"/>
          <w:szCs w:val="24"/>
        </w:rPr>
        <w:t>” button again.</w:t>
      </w:r>
    </w:p>
    <w:p w14:paraId="44998D0D" w14:textId="77777777" w:rsidR="008F45C2" w:rsidRPr="008F45C2" w:rsidRDefault="008F45C2" w:rsidP="008F45C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8F45C2">
        <w:rPr>
          <w:rFonts w:ascii="Times New Roman" w:eastAsia="Times New Roman" w:hAnsi="Times New Roman" w:cs="Times New Roman"/>
          <w:b/>
          <w:bCs/>
          <w:color w:val="222222"/>
          <w:sz w:val="36"/>
          <w:szCs w:val="36"/>
        </w:rPr>
        <w:t>Creating the Core project</w:t>
      </w:r>
    </w:p>
    <w:p w14:paraId="51C4FD52"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After the installation is done, open Visual Studio and create a new project. For its type, go to Visual C++ on the right menu and choose “Empty project”. I usually name this project “Core”, as it contains all the main functionality of the software; for the solution, you can choose any appropriate name.</w:t>
      </w:r>
    </w:p>
    <w:p w14:paraId="0D370537" w14:textId="605C827B"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500E360F" wp14:editId="42A8CA0F">
            <wp:extent cx="8972550" cy="6219825"/>
            <wp:effectExtent l="0" t="0" r="0" b="9525"/>
            <wp:docPr id="7" name="Picture 7" descr="C:\Users\mirce\AppData\Local\Microsoft\Windows\INetCache\Content.Word\new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ce\AppData\Local\Microsoft\Windows\INetCache\Content.Word\newsol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2550" cy="6219825"/>
                    </a:xfrm>
                    <a:prstGeom prst="rect">
                      <a:avLst/>
                    </a:prstGeom>
                    <a:noFill/>
                    <a:ln>
                      <a:noFill/>
                    </a:ln>
                  </pic:spPr>
                </pic:pic>
              </a:graphicData>
            </a:graphic>
          </wp:inline>
        </w:drawing>
      </w:r>
    </w:p>
    <w:p w14:paraId="12CFBAF7"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Before we start writing the actual code, we have to change the configuration of the project. Right-click on the project in the Solution Explorer and select “Properties”. Under “General”, select</w:t>
      </w:r>
      <w:del w:id="1" w:author="Unknown" w:date="2017-10-24T20:01:00Z">
        <w:r w:rsidRPr="008F45C2">
          <w:rPr>
            <w:rFonts w:ascii="Arial" w:eastAsia="Times New Roman" w:hAnsi="Arial" w:cs="Arial"/>
            <w:color w:val="373737"/>
            <w:sz w:val="24"/>
            <w:szCs w:val="24"/>
          </w:rPr>
          <w:delText> “Dynamic Library (.dll)”</w:delText>
        </w:r>
      </w:del>
      <w:r w:rsidRPr="008F45C2">
        <w:rPr>
          <w:rFonts w:ascii="Arial" w:eastAsia="Times New Roman" w:hAnsi="Arial" w:cs="Arial"/>
          <w:color w:val="373737"/>
          <w:sz w:val="24"/>
          <w:szCs w:val="24"/>
        </w:rPr>
        <w:t>  “Static Library (.lib)” as the configuration type. This will convert the project from an executable to a library that we can include in other projects. Select “</w:t>
      </w:r>
      <w:r w:rsidRPr="008F45C2">
        <w:rPr>
          <w:rFonts w:ascii="Arial" w:eastAsia="Times New Roman" w:hAnsi="Arial" w:cs="Arial"/>
          <w:i/>
          <w:iCs/>
          <w:color w:val="373737"/>
          <w:sz w:val="24"/>
          <w:szCs w:val="24"/>
        </w:rPr>
        <w:t>Apply</w:t>
      </w:r>
      <w:r w:rsidRPr="008F45C2">
        <w:rPr>
          <w:rFonts w:ascii="Arial" w:eastAsia="Times New Roman" w:hAnsi="Arial" w:cs="Arial"/>
          <w:color w:val="373737"/>
          <w:sz w:val="24"/>
          <w:szCs w:val="24"/>
        </w:rPr>
        <w:t>” and “</w:t>
      </w:r>
      <w:r w:rsidRPr="008F45C2">
        <w:rPr>
          <w:rFonts w:ascii="Arial" w:eastAsia="Times New Roman" w:hAnsi="Arial" w:cs="Arial"/>
          <w:i/>
          <w:iCs/>
          <w:color w:val="373737"/>
          <w:sz w:val="24"/>
          <w:szCs w:val="24"/>
        </w:rPr>
        <w:t>OK</w:t>
      </w:r>
      <w:r w:rsidRPr="008F45C2">
        <w:rPr>
          <w:rFonts w:ascii="Arial" w:eastAsia="Times New Roman" w:hAnsi="Arial" w:cs="Arial"/>
          <w:color w:val="373737"/>
          <w:sz w:val="24"/>
          <w:szCs w:val="24"/>
        </w:rPr>
        <w:t>”. This is all we have to do for now so we can start writing code.</w:t>
      </w:r>
    </w:p>
    <w:p w14:paraId="4644611C" w14:textId="73109C8D"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4C3CC3BA" wp14:editId="7B367417">
            <wp:extent cx="8010525" cy="5715000"/>
            <wp:effectExtent l="0" t="0" r="9525" b="0"/>
            <wp:docPr id="6" name="Picture 6" descr="C:\Users\mirce\AppData\Local\Microsoft\Windows\INetCache\Content.Word\core_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ce\AppData\Local\Microsoft\Windows\INetCache\Content.Word\core_propert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10525" cy="5715000"/>
                    </a:xfrm>
                    <a:prstGeom prst="rect">
                      <a:avLst/>
                    </a:prstGeom>
                    <a:noFill/>
                    <a:ln>
                      <a:noFill/>
                    </a:ln>
                  </pic:spPr>
                </pic:pic>
              </a:graphicData>
            </a:graphic>
          </wp:inline>
        </w:drawing>
      </w:r>
    </w:p>
    <w:p w14:paraId="484E3EAC"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As I mentioned in the introduction, this type of project architecture is common with game engines; therefore, I will create an “Entity” class for this example that would represent a game object in such an engine.</w:t>
      </w:r>
    </w:p>
    <w:p w14:paraId="7CC71B9B"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Right click on the project and select “</w:t>
      </w:r>
      <w:r w:rsidRPr="008F45C2">
        <w:rPr>
          <w:rFonts w:ascii="Arial" w:eastAsia="Times New Roman" w:hAnsi="Arial" w:cs="Arial"/>
          <w:i/>
          <w:iCs/>
          <w:color w:val="373737"/>
          <w:sz w:val="24"/>
          <w:szCs w:val="24"/>
        </w:rPr>
        <w:t>Add-&gt;New item-&gt;Header file</w:t>
      </w:r>
      <w:r w:rsidRPr="008F45C2">
        <w:rPr>
          <w:rFonts w:ascii="Arial" w:eastAsia="Times New Roman" w:hAnsi="Arial" w:cs="Arial"/>
          <w:color w:val="373737"/>
          <w:sz w:val="24"/>
          <w:szCs w:val="24"/>
        </w:rPr>
        <w:t>” and name the file</w:t>
      </w:r>
      <w:r w:rsidRPr="008F45C2">
        <w:rPr>
          <w:rFonts w:ascii="Arial" w:eastAsia="Times New Roman" w:hAnsi="Arial" w:cs="Arial"/>
          <w:color w:val="373737"/>
          <w:sz w:val="24"/>
          <w:szCs w:val="24"/>
        </w:rPr>
        <w:br/>
        <w:t>“</w:t>
      </w:r>
      <w:proofErr w:type="spellStart"/>
      <w:r w:rsidRPr="008F45C2">
        <w:rPr>
          <w:rFonts w:ascii="Arial" w:eastAsia="Times New Roman" w:hAnsi="Arial" w:cs="Arial"/>
          <w:i/>
          <w:iCs/>
          <w:color w:val="373737"/>
          <w:sz w:val="24"/>
          <w:szCs w:val="24"/>
        </w:rPr>
        <w:t>Entity.h</w:t>
      </w:r>
      <w:proofErr w:type="spellEnd"/>
      <w:r w:rsidRPr="008F45C2">
        <w:rPr>
          <w:rFonts w:ascii="Arial" w:eastAsia="Times New Roman" w:hAnsi="Arial" w:cs="Arial"/>
          <w:color w:val="373737"/>
          <w:sz w:val="24"/>
          <w:szCs w:val="24"/>
        </w:rPr>
        <w:t>”. Repeat for a C++ file named “</w:t>
      </w:r>
      <w:r w:rsidRPr="008F45C2">
        <w:rPr>
          <w:rFonts w:ascii="Arial" w:eastAsia="Times New Roman" w:hAnsi="Arial" w:cs="Arial"/>
          <w:i/>
          <w:iCs/>
          <w:color w:val="373737"/>
          <w:sz w:val="24"/>
          <w:szCs w:val="24"/>
        </w:rPr>
        <w:t>Entity.cpp</w:t>
      </w:r>
      <w:r w:rsidRPr="008F45C2">
        <w:rPr>
          <w:rFonts w:ascii="Arial" w:eastAsia="Times New Roman" w:hAnsi="Arial" w:cs="Arial"/>
          <w:color w:val="373737"/>
          <w:sz w:val="24"/>
          <w:szCs w:val="24"/>
        </w:rPr>
        <w:t>”.</w:t>
      </w:r>
    </w:p>
    <w:p w14:paraId="7D7B0250"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I chose to use a public field for the name as well as to get methods for the X and Y position so I can demonstrate how to use both of them in the wrapper. I have also added a void method that changes the position of the entity so that you can see how calling the method from the wrapper will have an effect upon the object from the core project.</w:t>
      </w:r>
    </w:p>
    <w:tbl>
      <w:tblPr>
        <w:tblW w:w="10815"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0410"/>
      </w:tblGrid>
      <w:tr w:rsidR="008F45C2" w:rsidRPr="008F45C2" w14:paraId="7381D1EB" w14:textId="77777777" w:rsidTr="008F45C2">
        <w:trPr>
          <w:tblCellSpacing w:w="15" w:type="dxa"/>
        </w:trPr>
        <w:tc>
          <w:tcPr>
            <w:tcW w:w="0" w:type="auto"/>
            <w:tcBorders>
              <w:top w:val="nil"/>
              <w:left w:val="nil"/>
              <w:bottom w:val="nil"/>
              <w:right w:val="nil"/>
            </w:tcBorders>
            <w:vAlign w:val="center"/>
            <w:hideMark/>
          </w:tcPr>
          <w:p w14:paraId="7314C4C0"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365" w:type="dxa"/>
            <w:tcBorders>
              <w:top w:val="nil"/>
              <w:left w:val="nil"/>
              <w:bottom w:val="nil"/>
              <w:right w:val="nil"/>
            </w:tcBorders>
            <w:vAlign w:val="center"/>
            <w:hideMark/>
          </w:tcPr>
          <w:p w14:paraId="7ECCE62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Entity.h</w:t>
            </w:r>
            <w:proofErr w:type="spellEnd"/>
          </w:p>
          <w:p w14:paraId="15A6F98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#pragma once</w:t>
            </w:r>
          </w:p>
          <w:p w14:paraId="41BF9E4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Core</w:t>
            </w:r>
          </w:p>
          <w:p w14:paraId="6F27519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52722B9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class Entity</w:t>
            </w:r>
          </w:p>
          <w:p w14:paraId="00FEB43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4655827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public:</w:t>
            </w:r>
          </w:p>
          <w:p w14:paraId="597A13A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const char* </w:t>
            </w:r>
            <w:proofErr w:type="spellStart"/>
            <w:r w:rsidRPr="008F45C2">
              <w:rPr>
                <w:rFonts w:ascii="inherit" w:eastAsia="Times New Roman" w:hAnsi="inherit" w:cs="Times New Roman"/>
                <w:color w:val="000000"/>
                <w:sz w:val="18"/>
                <w:szCs w:val="18"/>
              </w:rPr>
              <w:t>m_Name</w:t>
            </w:r>
            <w:proofErr w:type="spellEnd"/>
            <w:r w:rsidRPr="008F45C2">
              <w:rPr>
                <w:rFonts w:ascii="inherit" w:eastAsia="Times New Roman" w:hAnsi="inherit" w:cs="Times New Roman"/>
                <w:color w:val="000000"/>
                <w:sz w:val="18"/>
                <w:szCs w:val="18"/>
              </w:rPr>
              <w:t>;</w:t>
            </w:r>
          </w:p>
          <w:p w14:paraId="3B51A4F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private:</w:t>
            </w:r>
          </w:p>
          <w:p w14:paraId="4633999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float </w:t>
            </w:r>
            <w:proofErr w:type="spellStart"/>
            <w:r w:rsidRPr="008F45C2">
              <w:rPr>
                <w:rFonts w:ascii="inherit" w:eastAsia="Times New Roman" w:hAnsi="inherit" w:cs="Times New Roman"/>
                <w:color w:val="000000"/>
                <w:sz w:val="18"/>
                <w:szCs w:val="18"/>
              </w:rPr>
              <w:t>m_XPos</w:t>
            </w:r>
            <w:proofErr w:type="spell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m_YPos</w:t>
            </w:r>
            <w:proofErr w:type="spellEnd"/>
            <w:r w:rsidRPr="008F45C2">
              <w:rPr>
                <w:rFonts w:ascii="inherit" w:eastAsia="Times New Roman" w:hAnsi="inherit" w:cs="Times New Roman"/>
                <w:color w:val="000000"/>
                <w:sz w:val="18"/>
                <w:szCs w:val="18"/>
              </w:rPr>
              <w:t>;</w:t>
            </w:r>
          </w:p>
          <w:p w14:paraId="4498E0B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public:</w:t>
            </w:r>
          </w:p>
          <w:p w14:paraId="37F2C88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const char* name, float </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7803549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
          <w:p w14:paraId="32D0AFC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Move(</w:t>
            </w:r>
            <w:proofErr w:type="gramEnd"/>
            <w:r w:rsidRPr="008F45C2">
              <w:rPr>
                <w:rFonts w:ascii="inherit" w:eastAsia="Times New Roman" w:hAnsi="inherit" w:cs="Times New Roman"/>
                <w:color w:val="000000"/>
                <w:sz w:val="18"/>
                <w:szCs w:val="18"/>
              </w:rPr>
              <w:t xml:space="preserve">float </w:t>
            </w:r>
            <w:proofErr w:type="spellStart"/>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0AF4ECA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inline float </w:t>
            </w:r>
            <w:proofErr w:type="spellStart"/>
            <w:proofErr w:type="gramStart"/>
            <w:r w:rsidRPr="008F45C2">
              <w:rPr>
                <w:rFonts w:ascii="inherit" w:eastAsia="Times New Roman" w:hAnsi="inherit" w:cs="Times New Roman"/>
                <w:color w:val="000000"/>
                <w:sz w:val="18"/>
                <w:szCs w:val="18"/>
              </w:rPr>
              <w:t>GetXPosition</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 xml:space="preserve">) const { return </w:t>
            </w:r>
            <w:proofErr w:type="spellStart"/>
            <w:r w:rsidRPr="008F45C2">
              <w:rPr>
                <w:rFonts w:ascii="inherit" w:eastAsia="Times New Roman" w:hAnsi="inherit" w:cs="Times New Roman"/>
                <w:color w:val="000000"/>
                <w:sz w:val="18"/>
                <w:szCs w:val="18"/>
              </w:rPr>
              <w:t>m_XPos</w:t>
            </w:r>
            <w:proofErr w:type="spellEnd"/>
            <w:r w:rsidRPr="008F45C2">
              <w:rPr>
                <w:rFonts w:ascii="inherit" w:eastAsia="Times New Roman" w:hAnsi="inherit" w:cs="Times New Roman"/>
                <w:color w:val="000000"/>
                <w:sz w:val="18"/>
                <w:szCs w:val="18"/>
              </w:rPr>
              <w:t>; };</w:t>
            </w:r>
          </w:p>
          <w:p w14:paraId="7128218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inline float </w:t>
            </w:r>
            <w:proofErr w:type="spellStart"/>
            <w:proofErr w:type="gramStart"/>
            <w:r w:rsidRPr="008F45C2">
              <w:rPr>
                <w:rFonts w:ascii="inherit" w:eastAsia="Times New Roman" w:hAnsi="inherit" w:cs="Times New Roman"/>
                <w:color w:val="000000"/>
                <w:sz w:val="18"/>
                <w:szCs w:val="18"/>
              </w:rPr>
              <w:t>GetYPosition</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 xml:space="preserve">) const { return </w:t>
            </w:r>
            <w:proofErr w:type="spellStart"/>
            <w:r w:rsidRPr="008F45C2">
              <w:rPr>
                <w:rFonts w:ascii="inherit" w:eastAsia="Times New Roman" w:hAnsi="inherit" w:cs="Times New Roman"/>
                <w:color w:val="000000"/>
                <w:sz w:val="18"/>
                <w:szCs w:val="18"/>
              </w:rPr>
              <w:t>m_YPos</w:t>
            </w:r>
            <w:proofErr w:type="spellEnd"/>
            <w:r w:rsidRPr="008F45C2">
              <w:rPr>
                <w:rFonts w:ascii="inherit" w:eastAsia="Times New Roman" w:hAnsi="inherit" w:cs="Times New Roman"/>
                <w:color w:val="000000"/>
                <w:sz w:val="18"/>
                <w:szCs w:val="18"/>
              </w:rPr>
              <w:t>; };</w:t>
            </w:r>
          </w:p>
          <w:p w14:paraId="2B9A335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55B09CF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565F14B0"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As you can see, I have named the namespace “Core”; this may or may not be appropriate for your project. In this example (and in many other projects that I worked on), the purpose of the core project is only to contain the functionality that is going to be accessed by the wrapper. However, if you intend to use the C++ .</w:t>
      </w:r>
      <w:proofErr w:type="spellStart"/>
      <w:r w:rsidRPr="008F45C2">
        <w:rPr>
          <w:rFonts w:ascii="Arial" w:eastAsia="Times New Roman" w:hAnsi="Arial" w:cs="Arial"/>
          <w:color w:val="373737"/>
          <w:sz w:val="24"/>
          <w:szCs w:val="24"/>
        </w:rPr>
        <w:t>dll</w:t>
      </w:r>
      <w:proofErr w:type="spellEnd"/>
      <w:r w:rsidRPr="008F45C2">
        <w:rPr>
          <w:rFonts w:ascii="Arial" w:eastAsia="Times New Roman" w:hAnsi="Arial" w:cs="Arial"/>
          <w:color w:val="373737"/>
          <w:sz w:val="24"/>
          <w:szCs w:val="24"/>
        </w:rPr>
        <w:t xml:space="preserve"> that will be generated in other C++ projects, the name “Core” might become confusing. In that case, I suggest changing the name to something like “Unity3D-Core”. You will understand why these names become a problem when we will start developing the wrapper.</w:t>
      </w:r>
    </w:p>
    <w:p w14:paraId="18A98892"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As you can see, I also added some printing to the methods so you can clearly see the order of the operations when we execute the program. I have also tried to only include simple operations so that we can focus on the main point of the tutorial, which is accessing this code in a .NET context.</w:t>
      </w:r>
    </w:p>
    <w:tbl>
      <w:tblPr>
        <w:tblW w:w="15165"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4760"/>
      </w:tblGrid>
      <w:tr w:rsidR="008F45C2" w:rsidRPr="008F45C2" w14:paraId="2F03C8FF" w14:textId="77777777" w:rsidTr="008F45C2">
        <w:trPr>
          <w:tblCellSpacing w:w="15" w:type="dxa"/>
        </w:trPr>
        <w:tc>
          <w:tcPr>
            <w:tcW w:w="0" w:type="auto"/>
            <w:tcBorders>
              <w:top w:val="nil"/>
              <w:left w:val="nil"/>
              <w:bottom w:val="nil"/>
              <w:right w:val="nil"/>
            </w:tcBorders>
            <w:vAlign w:val="center"/>
            <w:hideMark/>
          </w:tcPr>
          <w:p w14:paraId="3AE8FA58"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4715" w:type="dxa"/>
            <w:tcBorders>
              <w:top w:val="nil"/>
              <w:left w:val="nil"/>
              <w:bottom w:val="nil"/>
              <w:right w:val="nil"/>
            </w:tcBorders>
            <w:vAlign w:val="center"/>
            <w:hideMark/>
          </w:tcPr>
          <w:p w14:paraId="16D8C96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//Entity.cpp</w:t>
            </w:r>
          </w:p>
          <w:p w14:paraId="15B245B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#include "</w:t>
            </w:r>
            <w:proofErr w:type="spellStart"/>
            <w:r w:rsidRPr="008F45C2">
              <w:rPr>
                <w:rFonts w:ascii="inherit" w:eastAsia="Times New Roman" w:hAnsi="inherit" w:cs="Times New Roman"/>
                <w:color w:val="000000"/>
                <w:sz w:val="18"/>
                <w:szCs w:val="18"/>
              </w:rPr>
              <w:t>Entity.h</w:t>
            </w:r>
            <w:proofErr w:type="spellEnd"/>
            <w:r w:rsidRPr="008F45C2">
              <w:rPr>
                <w:rFonts w:ascii="inherit" w:eastAsia="Times New Roman" w:hAnsi="inherit" w:cs="Times New Roman"/>
                <w:color w:val="000000"/>
                <w:sz w:val="18"/>
                <w:szCs w:val="18"/>
              </w:rPr>
              <w:t>"</w:t>
            </w:r>
          </w:p>
          <w:p w14:paraId="7328344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#include &lt;iostream&gt;</w:t>
            </w:r>
          </w:p>
          <w:p w14:paraId="686B2CC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Core</w:t>
            </w:r>
          </w:p>
          <w:p w14:paraId="72A1171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28FEEC6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Entity(const char* name, float </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56BFDD6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 </w:t>
            </w:r>
            <w:proofErr w:type="spellStart"/>
            <w:r w:rsidRPr="008F45C2">
              <w:rPr>
                <w:rFonts w:ascii="inherit" w:eastAsia="Times New Roman" w:hAnsi="inherit" w:cs="Times New Roman"/>
                <w:color w:val="000000"/>
                <w:sz w:val="18"/>
                <w:szCs w:val="18"/>
              </w:rPr>
              <w:t>m_Name</w:t>
            </w:r>
            <w:proofErr w:type="spellEnd"/>
            <w:r w:rsidRPr="008F45C2">
              <w:rPr>
                <w:rFonts w:ascii="inherit" w:eastAsia="Times New Roman" w:hAnsi="inherit" w:cs="Times New Roman"/>
                <w:color w:val="000000"/>
                <w:sz w:val="18"/>
                <w:szCs w:val="18"/>
              </w:rPr>
              <w:t xml:space="preserve">(name), </w:t>
            </w:r>
            <w:proofErr w:type="spellStart"/>
            <w:r w:rsidRPr="008F45C2">
              <w:rPr>
                <w:rFonts w:ascii="inherit" w:eastAsia="Times New Roman" w:hAnsi="inherit" w:cs="Times New Roman"/>
                <w:color w:val="000000"/>
                <w:sz w:val="18"/>
                <w:szCs w:val="18"/>
              </w:rPr>
              <w:t>m_XPos</w:t>
            </w:r>
            <w:proofErr w:type="spellEnd"/>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m_YPos</w:t>
            </w:r>
            <w:proofErr w:type="spellEnd"/>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199D4B7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426459D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std::</w:t>
            </w:r>
            <w:proofErr w:type="spellStart"/>
            <w:proofErr w:type="gramEnd"/>
            <w:r w:rsidRPr="008F45C2">
              <w:rPr>
                <w:rFonts w:ascii="inherit" w:eastAsia="Times New Roman" w:hAnsi="inherit" w:cs="Times New Roman"/>
                <w:color w:val="000000"/>
                <w:sz w:val="18"/>
                <w:szCs w:val="18"/>
              </w:rPr>
              <w:t>cout</w:t>
            </w:r>
            <w:proofErr w:type="spellEnd"/>
            <w:r w:rsidRPr="008F45C2">
              <w:rPr>
                <w:rFonts w:ascii="inherit" w:eastAsia="Times New Roman" w:hAnsi="inherit" w:cs="Times New Roman"/>
                <w:color w:val="000000"/>
                <w:sz w:val="18"/>
                <w:szCs w:val="18"/>
              </w:rPr>
              <w:t xml:space="preserve"> &lt;&lt; "Created the Entity object!" &lt;&lt; </w:t>
            </w:r>
            <w:proofErr w:type="gramStart"/>
            <w:r w:rsidRPr="008F45C2">
              <w:rPr>
                <w:rFonts w:ascii="inherit" w:eastAsia="Times New Roman" w:hAnsi="inherit" w:cs="Times New Roman"/>
                <w:color w:val="000000"/>
                <w:sz w:val="18"/>
                <w:szCs w:val="18"/>
              </w:rPr>
              <w:t>std::</w:t>
            </w:r>
            <w:proofErr w:type="spellStart"/>
            <w:proofErr w:type="gramEnd"/>
            <w:r w:rsidRPr="008F45C2">
              <w:rPr>
                <w:rFonts w:ascii="inherit" w:eastAsia="Times New Roman" w:hAnsi="inherit" w:cs="Times New Roman"/>
                <w:color w:val="000000"/>
                <w:sz w:val="18"/>
                <w:szCs w:val="18"/>
              </w:rPr>
              <w:t>endl</w:t>
            </w:r>
            <w:proofErr w:type="spellEnd"/>
            <w:r w:rsidRPr="008F45C2">
              <w:rPr>
                <w:rFonts w:ascii="inherit" w:eastAsia="Times New Roman" w:hAnsi="inherit" w:cs="Times New Roman"/>
                <w:color w:val="000000"/>
                <w:sz w:val="18"/>
                <w:szCs w:val="18"/>
              </w:rPr>
              <w:t>;</w:t>
            </w:r>
          </w:p>
          <w:p w14:paraId="1ED83A0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6836974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Move(float </w:t>
            </w:r>
            <w:proofErr w:type="spellStart"/>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115640E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3503D98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spellStart"/>
            <w:r w:rsidRPr="008F45C2">
              <w:rPr>
                <w:rFonts w:ascii="inherit" w:eastAsia="Times New Roman" w:hAnsi="inherit" w:cs="Times New Roman"/>
                <w:color w:val="000000"/>
                <w:sz w:val="18"/>
                <w:szCs w:val="18"/>
              </w:rPr>
              <w:t>m_XPos</w:t>
            </w:r>
            <w:proofErr w:type="spellEnd"/>
            <w:r w:rsidRPr="008F45C2">
              <w:rPr>
                <w:rFonts w:ascii="inherit" w:eastAsia="Times New Roman" w:hAnsi="inherit" w:cs="Times New Roman"/>
                <w:color w:val="000000"/>
                <w:sz w:val="18"/>
                <w:szCs w:val="18"/>
              </w:rPr>
              <w:t xml:space="preserve"> += </w:t>
            </w:r>
            <w:proofErr w:type="spellStart"/>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w:t>
            </w:r>
          </w:p>
          <w:p w14:paraId="6FBC9EB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spellStart"/>
            <w:r w:rsidRPr="008F45C2">
              <w:rPr>
                <w:rFonts w:ascii="inherit" w:eastAsia="Times New Roman" w:hAnsi="inherit" w:cs="Times New Roman"/>
                <w:color w:val="000000"/>
                <w:sz w:val="18"/>
                <w:szCs w:val="18"/>
              </w:rPr>
              <w:t>m_YPos</w:t>
            </w:r>
            <w:proofErr w:type="spellEnd"/>
            <w:r w:rsidRPr="008F45C2">
              <w:rPr>
                <w:rFonts w:ascii="inherit" w:eastAsia="Times New Roman" w:hAnsi="inherit" w:cs="Times New Roman"/>
                <w:color w:val="000000"/>
                <w:sz w:val="18"/>
                <w:szCs w:val="18"/>
              </w:rPr>
              <w:t xml:space="preserve"> +=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3222367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std::</w:t>
            </w:r>
            <w:proofErr w:type="spellStart"/>
            <w:proofErr w:type="gramEnd"/>
            <w:r w:rsidRPr="008F45C2">
              <w:rPr>
                <w:rFonts w:ascii="inherit" w:eastAsia="Times New Roman" w:hAnsi="inherit" w:cs="Times New Roman"/>
                <w:color w:val="000000"/>
                <w:sz w:val="18"/>
                <w:szCs w:val="18"/>
              </w:rPr>
              <w:t>cout</w:t>
            </w:r>
            <w:proofErr w:type="spellEnd"/>
            <w:r w:rsidRPr="008F45C2">
              <w:rPr>
                <w:rFonts w:ascii="inherit" w:eastAsia="Times New Roman" w:hAnsi="inherit" w:cs="Times New Roman"/>
                <w:color w:val="000000"/>
                <w:sz w:val="18"/>
                <w:szCs w:val="18"/>
              </w:rPr>
              <w:t xml:space="preserve"> &lt;&lt; "Moved " &lt;&lt; </w:t>
            </w:r>
            <w:proofErr w:type="spellStart"/>
            <w:r w:rsidRPr="008F45C2">
              <w:rPr>
                <w:rFonts w:ascii="inherit" w:eastAsia="Times New Roman" w:hAnsi="inherit" w:cs="Times New Roman"/>
                <w:color w:val="000000"/>
                <w:sz w:val="18"/>
                <w:szCs w:val="18"/>
              </w:rPr>
              <w:t>m_Name</w:t>
            </w:r>
            <w:proofErr w:type="spellEnd"/>
            <w:r w:rsidRPr="008F45C2">
              <w:rPr>
                <w:rFonts w:ascii="inherit" w:eastAsia="Times New Roman" w:hAnsi="inherit" w:cs="Times New Roman"/>
                <w:color w:val="000000"/>
                <w:sz w:val="18"/>
                <w:szCs w:val="18"/>
              </w:rPr>
              <w:t xml:space="preserve"> &lt;&lt; " to (" &lt;&lt; </w:t>
            </w:r>
            <w:proofErr w:type="spellStart"/>
            <w:r w:rsidRPr="008F45C2">
              <w:rPr>
                <w:rFonts w:ascii="inherit" w:eastAsia="Times New Roman" w:hAnsi="inherit" w:cs="Times New Roman"/>
                <w:color w:val="000000"/>
                <w:sz w:val="18"/>
                <w:szCs w:val="18"/>
              </w:rPr>
              <w:t>m_XPos</w:t>
            </w:r>
            <w:proofErr w:type="spellEnd"/>
            <w:r w:rsidRPr="008F45C2">
              <w:rPr>
                <w:rFonts w:ascii="inherit" w:eastAsia="Times New Roman" w:hAnsi="inherit" w:cs="Times New Roman"/>
                <w:color w:val="000000"/>
                <w:sz w:val="18"/>
                <w:szCs w:val="18"/>
              </w:rPr>
              <w:t xml:space="preserve"> &lt;&lt; ", " &lt;&lt; </w:t>
            </w:r>
            <w:proofErr w:type="spellStart"/>
            <w:r w:rsidRPr="008F45C2">
              <w:rPr>
                <w:rFonts w:ascii="inherit" w:eastAsia="Times New Roman" w:hAnsi="inherit" w:cs="Times New Roman"/>
                <w:color w:val="000000"/>
                <w:sz w:val="18"/>
                <w:szCs w:val="18"/>
              </w:rPr>
              <w:t>m_YPos</w:t>
            </w:r>
            <w:proofErr w:type="spellEnd"/>
            <w:r w:rsidRPr="008F45C2">
              <w:rPr>
                <w:rFonts w:ascii="inherit" w:eastAsia="Times New Roman" w:hAnsi="inherit" w:cs="Times New Roman"/>
                <w:color w:val="000000"/>
                <w:sz w:val="18"/>
                <w:szCs w:val="18"/>
              </w:rPr>
              <w:t xml:space="preserve"> &lt;&lt; ")." &lt;&lt; </w:t>
            </w:r>
            <w:proofErr w:type="gramStart"/>
            <w:r w:rsidRPr="008F45C2">
              <w:rPr>
                <w:rFonts w:ascii="inherit" w:eastAsia="Times New Roman" w:hAnsi="inherit" w:cs="Times New Roman"/>
                <w:color w:val="000000"/>
                <w:sz w:val="18"/>
                <w:szCs w:val="18"/>
              </w:rPr>
              <w:t>std::</w:t>
            </w:r>
            <w:proofErr w:type="spellStart"/>
            <w:proofErr w:type="gramEnd"/>
            <w:r w:rsidRPr="008F45C2">
              <w:rPr>
                <w:rFonts w:ascii="inherit" w:eastAsia="Times New Roman" w:hAnsi="inherit" w:cs="Times New Roman"/>
                <w:color w:val="000000"/>
                <w:sz w:val="18"/>
                <w:szCs w:val="18"/>
              </w:rPr>
              <w:t>endl</w:t>
            </w:r>
            <w:proofErr w:type="spellEnd"/>
            <w:r w:rsidRPr="008F45C2">
              <w:rPr>
                <w:rFonts w:ascii="inherit" w:eastAsia="Times New Roman" w:hAnsi="inherit" w:cs="Times New Roman"/>
                <w:color w:val="000000"/>
                <w:sz w:val="18"/>
                <w:szCs w:val="18"/>
              </w:rPr>
              <w:t>;</w:t>
            </w:r>
          </w:p>
          <w:p w14:paraId="6591290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0CE1018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3F42A046"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The last thing that I would like to do in this Core project is to create another header file, called “</w:t>
      </w:r>
      <w:proofErr w:type="spellStart"/>
      <w:r w:rsidRPr="008F45C2">
        <w:rPr>
          <w:rFonts w:ascii="Arial" w:eastAsia="Times New Roman" w:hAnsi="Arial" w:cs="Arial"/>
          <w:color w:val="373737"/>
          <w:sz w:val="24"/>
          <w:szCs w:val="24"/>
        </w:rPr>
        <w:t>Core.h</w:t>
      </w:r>
      <w:proofErr w:type="spellEnd"/>
      <w:r w:rsidRPr="008F45C2">
        <w:rPr>
          <w:rFonts w:ascii="Arial" w:eastAsia="Times New Roman" w:hAnsi="Arial" w:cs="Arial"/>
          <w:color w:val="373737"/>
          <w:sz w:val="24"/>
          <w:szCs w:val="24"/>
        </w:rPr>
        <w:t xml:space="preserve">”, which we will include in the files from the wrapper. This might seem unnecessary for a project of such small scale, but I highly suggest doing so for larger </w:t>
      </w:r>
      <w:r w:rsidRPr="008F45C2">
        <w:rPr>
          <w:rFonts w:ascii="Arial" w:eastAsia="Times New Roman" w:hAnsi="Arial" w:cs="Arial"/>
          <w:color w:val="373737"/>
          <w:sz w:val="24"/>
          <w:szCs w:val="24"/>
        </w:rPr>
        <w:lastRenderedPageBreak/>
        <w:t>projects. The reason is that when trying to work with the Core library in other projects, it is easier to include the “</w:t>
      </w:r>
      <w:proofErr w:type="spellStart"/>
      <w:r w:rsidRPr="008F45C2">
        <w:rPr>
          <w:rFonts w:ascii="Arial" w:eastAsia="Times New Roman" w:hAnsi="Arial" w:cs="Arial"/>
          <w:color w:val="373737"/>
          <w:sz w:val="24"/>
          <w:szCs w:val="24"/>
        </w:rPr>
        <w:t>Core.h</w:t>
      </w:r>
      <w:proofErr w:type="spellEnd"/>
      <w:r w:rsidRPr="008F45C2">
        <w:rPr>
          <w:rFonts w:ascii="Arial" w:eastAsia="Times New Roman" w:hAnsi="Arial" w:cs="Arial"/>
          <w:color w:val="373737"/>
          <w:sz w:val="24"/>
          <w:szCs w:val="24"/>
        </w:rPr>
        <w:t>” header file and just take what you need from there, than to go through the process of learning the architecture of the project and thinking about which files you might need.</w:t>
      </w:r>
    </w:p>
    <w:tbl>
      <w:tblPr>
        <w:tblW w:w="10815"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255"/>
        <w:gridCol w:w="10560"/>
      </w:tblGrid>
      <w:tr w:rsidR="008F45C2" w:rsidRPr="008F45C2" w14:paraId="4E0CBEF3" w14:textId="77777777" w:rsidTr="008F45C2">
        <w:trPr>
          <w:tblCellSpacing w:w="15" w:type="dxa"/>
        </w:trPr>
        <w:tc>
          <w:tcPr>
            <w:tcW w:w="0" w:type="auto"/>
            <w:tcBorders>
              <w:top w:val="nil"/>
              <w:left w:val="nil"/>
              <w:bottom w:val="nil"/>
              <w:right w:val="nil"/>
            </w:tcBorders>
            <w:vAlign w:val="center"/>
            <w:hideMark/>
          </w:tcPr>
          <w:p w14:paraId="7A0B7BC3"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515" w:type="dxa"/>
            <w:tcBorders>
              <w:top w:val="nil"/>
              <w:left w:val="nil"/>
              <w:bottom w:val="nil"/>
              <w:right w:val="nil"/>
            </w:tcBorders>
            <w:vAlign w:val="center"/>
            <w:hideMark/>
          </w:tcPr>
          <w:p w14:paraId="2597DBF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Core.h</w:t>
            </w:r>
            <w:proofErr w:type="spellEnd"/>
          </w:p>
          <w:p w14:paraId="4DDEF4A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#pragma once</w:t>
            </w:r>
          </w:p>
          <w:p w14:paraId="7D5C03D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#include "</w:t>
            </w:r>
            <w:proofErr w:type="spellStart"/>
            <w:r w:rsidRPr="008F45C2">
              <w:rPr>
                <w:rFonts w:ascii="inherit" w:eastAsia="Times New Roman" w:hAnsi="inherit" w:cs="Times New Roman"/>
                <w:color w:val="000000"/>
                <w:sz w:val="18"/>
                <w:szCs w:val="18"/>
              </w:rPr>
              <w:t>Entity.h</w:t>
            </w:r>
            <w:proofErr w:type="spellEnd"/>
            <w:r w:rsidRPr="008F45C2">
              <w:rPr>
                <w:rFonts w:ascii="inherit" w:eastAsia="Times New Roman" w:hAnsi="inherit" w:cs="Times New Roman"/>
                <w:color w:val="000000"/>
                <w:sz w:val="18"/>
                <w:szCs w:val="18"/>
              </w:rPr>
              <w:t>"</w:t>
            </w:r>
          </w:p>
        </w:tc>
      </w:tr>
    </w:tbl>
    <w:p w14:paraId="5A065AC0" w14:textId="77777777" w:rsidR="008F45C2" w:rsidRPr="008F45C2" w:rsidRDefault="008F45C2" w:rsidP="008F45C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8F45C2">
        <w:rPr>
          <w:rFonts w:ascii="Times New Roman" w:eastAsia="Times New Roman" w:hAnsi="Times New Roman" w:cs="Times New Roman"/>
          <w:b/>
          <w:bCs/>
          <w:color w:val="222222"/>
          <w:sz w:val="36"/>
          <w:szCs w:val="36"/>
        </w:rPr>
        <w:t>Creating the Wrapper project</w:t>
      </w:r>
    </w:p>
    <w:p w14:paraId="40D455DC"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Now that we are finished with the core code, we can move on to the wrapper project. Right-click the solution in the Solution Explorer, and select “</w:t>
      </w:r>
      <w:r w:rsidRPr="008F45C2">
        <w:rPr>
          <w:rFonts w:ascii="Arial" w:eastAsia="Times New Roman" w:hAnsi="Arial" w:cs="Arial"/>
          <w:i/>
          <w:iCs/>
          <w:color w:val="373737"/>
          <w:sz w:val="24"/>
          <w:szCs w:val="24"/>
        </w:rPr>
        <w:t>Add-&gt;New project</w:t>
      </w:r>
      <w:r w:rsidRPr="008F45C2">
        <w:rPr>
          <w:rFonts w:ascii="Arial" w:eastAsia="Times New Roman" w:hAnsi="Arial" w:cs="Arial"/>
          <w:color w:val="373737"/>
          <w:sz w:val="24"/>
          <w:szCs w:val="24"/>
        </w:rPr>
        <w:t>”. Go to “</w:t>
      </w:r>
      <w:r w:rsidRPr="008F45C2">
        <w:rPr>
          <w:rFonts w:ascii="Arial" w:eastAsia="Times New Roman" w:hAnsi="Arial" w:cs="Arial"/>
          <w:i/>
          <w:iCs/>
          <w:color w:val="373737"/>
          <w:sz w:val="24"/>
          <w:szCs w:val="24"/>
        </w:rPr>
        <w:t>Visual C++-&gt;CLR</w:t>
      </w:r>
      <w:r w:rsidRPr="008F45C2">
        <w:rPr>
          <w:rFonts w:ascii="Arial" w:eastAsia="Times New Roman" w:hAnsi="Arial" w:cs="Arial"/>
          <w:color w:val="373737"/>
          <w:sz w:val="24"/>
          <w:szCs w:val="24"/>
        </w:rPr>
        <w:t>” in the left menu, and select “</w:t>
      </w:r>
      <w:r w:rsidRPr="008F45C2">
        <w:rPr>
          <w:rFonts w:ascii="Arial" w:eastAsia="Times New Roman" w:hAnsi="Arial" w:cs="Arial"/>
          <w:i/>
          <w:iCs/>
          <w:color w:val="373737"/>
          <w:sz w:val="24"/>
          <w:szCs w:val="24"/>
        </w:rPr>
        <w:t>Class Library</w:t>
      </w:r>
      <w:r w:rsidRPr="008F45C2">
        <w:rPr>
          <w:rFonts w:ascii="Arial" w:eastAsia="Times New Roman" w:hAnsi="Arial" w:cs="Arial"/>
          <w:color w:val="373737"/>
          <w:sz w:val="24"/>
          <w:szCs w:val="24"/>
        </w:rPr>
        <w:t>”. I have called the project </w:t>
      </w:r>
      <w:r w:rsidRPr="008F45C2">
        <w:rPr>
          <w:rFonts w:ascii="Arial" w:eastAsia="Times New Roman" w:hAnsi="Arial" w:cs="Arial"/>
          <w:b/>
          <w:bCs/>
          <w:color w:val="373737"/>
          <w:sz w:val="24"/>
          <w:szCs w:val="24"/>
        </w:rPr>
        <w:t>Wrapper </w:t>
      </w:r>
      <w:r w:rsidRPr="008F45C2">
        <w:rPr>
          <w:rFonts w:ascii="Arial" w:eastAsia="Times New Roman" w:hAnsi="Arial" w:cs="Arial"/>
          <w:color w:val="373737"/>
          <w:sz w:val="24"/>
          <w:szCs w:val="24"/>
        </w:rPr>
        <w:t>in this case; other names you might use could have the form </w:t>
      </w:r>
      <w:proofErr w:type="spellStart"/>
      <w:r w:rsidRPr="008F45C2">
        <w:rPr>
          <w:rFonts w:ascii="Arial" w:eastAsia="Times New Roman" w:hAnsi="Arial" w:cs="Arial"/>
          <w:b/>
          <w:bCs/>
          <w:color w:val="373737"/>
          <w:sz w:val="24"/>
          <w:szCs w:val="24"/>
        </w:rPr>
        <w:t>MyEngine</w:t>
      </w:r>
      <w:proofErr w:type="spellEnd"/>
      <w:r w:rsidRPr="008F45C2">
        <w:rPr>
          <w:rFonts w:ascii="Arial" w:eastAsia="Times New Roman" w:hAnsi="Arial" w:cs="Arial"/>
          <w:b/>
          <w:bCs/>
          <w:color w:val="373737"/>
          <w:sz w:val="24"/>
          <w:szCs w:val="24"/>
        </w:rPr>
        <w:t>-CLI</w:t>
      </w:r>
      <w:r w:rsidRPr="008F45C2">
        <w:rPr>
          <w:rFonts w:ascii="Arial" w:eastAsia="Times New Roman" w:hAnsi="Arial" w:cs="Arial"/>
          <w:color w:val="373737"/>
          <w:sz w:val="24"/>
          <w:szCs w:val="24"/>
        </w:rPr>
        <w:t>.</w:t>
      </w:r>
    </w:p>
    <w:p w14:paraId="2CEEB828" w14:textId="2CD2D332"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522D8E16" wp14:editId="42FE320C">
            <wp:extent cx="8963025" cy="6229350"/>
            <wp:effectExtent l="0" t="0" r="9525" b="0"/>
            <wp:docPr id="5" name="Picture 5" descr="C:\Users\mirce\AppData\Local\Microsoft\Windows\INetCache\Content.Word\create_wr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ce\AppData\Local\Microsoft\Windows\INetCache\Content.Word\create_wrap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3025" cy="6229350"/>
                    </a:xfrm>
                    <a:prstGeom prst="rect">
                      <a:avLst/>
                    </a:prstGeom>
                    <a:noFill/>
                    <a:ln>
                      <a:noFill/>
                    </a:ln>
                  </pic:spPr>
                </pic:pic>
              </a:graphicData>
            </a:graphic>
          </wp:inline>
        </w:drawing>
      </w:r>
    </w:p>
    <w:p w14:paraId="5D1BAB33"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Before we start writing the wrapper code, we need to add a reference to the Core project, so that we can use the Entity class that we created there. Right-click the </w:t>
      </w:r>
      <w:r w:rsidRPr="008F45C2">
        <w:rPr>
          <w:rFonts w:ascii="Arial" w:eastAsia="Times New Roman" w:hAnsi="Arial" w:cs="Arial"/>
          <w:b/>
          <w:bCs/>
          <w:color w:val="373737"/>
          <w:sz w:val="24"/>
          <w:szCs w:val="24"/>
        </w:rPr>
        <w:t>Wrapper </w:t>
      </w:r>
      <w:r w:rsidRPr="008F45C2">
        <w:rPr>
          <w:rFonts w:ascii="Arial" w:eastAsia="Times New Roman" w:hAnsi="Arial" w:cs="Arial"/>
          <w:color w:val="373737"/>
          <w:sz w:val="24"/>
          <w:szCs w:val="24"/>
        </w:rPr>
        <w:t>project in the Solution Explorer, choose “</w:t>
      </w:r>
      <w:r w:rsidRPr="008F45C2">
        <w:rPr>
          <w:rFonts w:ascii="Arial" w:eastAsia="Times New Roman" w:hAnsi="Arial" w:cs="Arial"/>
          <w:i/>
          <w:iCs/>
          <w:color w:val="373737"/>
          <w:sz w:val="24"/>
          <w:szCs w:val="24"/>
        </w:rPr>
        <w:t>Add-&gt; Reference</w:t>
      </w:r>
      <w:r w:rsidRPr="008F45C2">
        <w:rPr>
          <w:rFonts w:ascii="Arial" w:eastAsia="Times New Roman" w:hAnsi="Arial" w:cs="Arial"/>
          <w:color w:val="373737"/>
          <w:sz w:val="24"/>
          <w:szCs w:val="24"/>
        </w:rPr>
        <w:t>” and select the Core project.</w:t>
      </w:r>
    </w:p>
    <w:p w14:paraId="0983A71C" w14:textId="6A6F9EE5"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38B0C1D4" wp14:editId="2C8E4EBE">
            <wp:extent cx="7505700" cy="5200650"/>
            <wp:effectExtent l="0" t="0" r="0" b="0"/>
            <wp:docPr id="4" name="Picture 4" descr="C:\Users\mirce\AppData\Local\Microsoft\Windows\INetCache\Content.Word\add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ce\AppData\Local\Microsoft\Windows\INetCache\Content.Word\add_refer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5700" cy="5200650"/>
                    </a:xfrm>
                    <a:prstGeom prst="rect">
                      <a:avLst/>
                    </a:prstGeom>
                    <a:noFill/>
                    <a:ln>
                      <a:noFill/>
                    </a:ln>
                  </pic:spPr>
                </pic:pic>
              </a:graphicData>
            </a:graphic>
          </wp:inline>
        </w:drawing>
      </w:r>
    </w:p>
    <w:p w14:paraId="1AAEA003"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After that, right click again on your project, go to Properties&gt;C/C++&gt;Precompiled Headers and change the first option to </w:t>
      </w:r>
      <w:r w:rsidRPr="008F45C2">
        <w:rPr>
          <w:rFonts w:ascii="Arial" w:eastAsia="Times New Roman" w:hAnsi="Arial" w:cs="Arial"/>
          <w:b/>
          <w:bCs/>
          <w:color w:val="373737"/>
          <w:sz w:val="24"/>
          <w:szCs w:val="24"/>
        </w:rPr>
        <w:t>“Not Using Precompiled headers”</w:t>
      </w:r>
      <w:r w:rsidRPr="008F45C2">
        <w:rPr>
          <w:rFonts w:ascii="Arial" w:eastAsia="Times New Roman" w:hAnsi="Arial" w:cs="Arial"/>
          <w:color w:val="373737"/>
          <w:sz w:val="24"/>
          <w:szCs w:val="24"/>
        </w:rPr>
        <w:t>.</w:t>
      </w:r>
    </w:p>
    <w:p w14:paraId="383D4777"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Now that everything is set, we will begin with a class that you can use in all the C++/CLI projects that you will create in the future. I usually call this class </w:t>
      </w:r>
      <w:proofErr w:type="spellStart"/>
      <w:r w:rsidRPr="008F45C2">
        <w:rPr>
          <w:rFonts w:ascii="Arial" w:eastAsia="Times New Roman" w:hAnsi="Arial" w:cs="Arial"/>
          <w:b/>
          <w:bCs/>
          <w:color w:val="373737"/>
          <w:sz w:val="24"/>
          <w:szCs w:val="24"/>
        </w:rPr>
        <w:t>ManagedObjec</w:t>
      </w:r>
      <w:r w:rsidRPr="008F45C2">
        <w:rPr>
          <w:rFonts w:ascii="Arial" w:eastAsia="Times New Roman" w:hAnsi="Arial" w:cs="Arial"/>
          <w:color w:val="373737"/>
          <w:sz w:val="24"/>
          <w:szCs w:val="24"/>
        </w:rPr>
        <w:t>t</w:t>
      </w:r>
      <w:proofErr w:type="spellEnd"/>
      <w:r w:rsidRPr="008F45C2">
        <w:rPr>
          <w:rFonts w:ascii="Arial" w:eastAsia="Times New Roman" w:hAnsi="Arial" w:cs="Arial"/>
          <w:color w:val="373737"/>
          <w:sz w:val="24"/>
          <w:szCs w:val="24"/>
        </w:rPr>
        <w:t>. Let’s add a new header file called </w:t>
      </w:r>
      <w:proofErr w:type="spellStart"/>
      <w:r w:rsidRPr="008F45C2">
        <w:rPr>
          <w:rFonts w:ascii="Arial" w:eastAsia="Times New Roman" w:hAnsi="Arial" w:cs="Arial"/>
          <w:b/>
          <w:bCs/>
          <w:color w:val="373737"/>
          <w:sz w:val="24"/>
          <w:szCs w:val="24"/>
        </w:rPr>
        <w:t>ManagedObject.h</w:t>
      </w:r>
      <w:proofErr w:type="spellEnd"/>
      <w:r w:rsidRPr="008F45C2">
        <w:rPr>
          <w:rFonts w:ascii="Arial" w:eastAsia="Times New Roman" w:hAnsi="Arial" w:cs="Arial"/>
          <w:color w:val="373737"/>
          <w:sz w:val="24"/>
          <w:szCs w:val="24"/>
        </w:rPr>
        <w:t> to the wrapper project.</w:t>
      </w:r>
    </w:p>
    <w:tbl>
      <w:tblPr>
        <w:tblW w:w="10815"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0410"/>
      </w:tblGrid>
      <w:tr w:rsidR="008F45C2" w:rsidRPr="008F45C2" w14:paraId="5429C04A" w14:textId="77777777" w:rsidTr="008F45C2">
        <w:trPr>
          <w:tblCellSpacing w:w="15" w:type="dxa"/>
        </w:trPr>
        <w:tc>
          <w:tcPr>
            <w:tcW w:w="0" w:type="auto"/>
            <w:tcBorders>
              <w:top w:val="nil"/>
              <w:left w:val="nil"/>
              <w:bottom w:val="nil"/>
              <w:right w:val="nil"/>
            </w:tcBorders>
            <w:vAlign w:val="center"/>
            <w:hideMark/>
          </w:tcPr>
          <w:p w14:paraId="21EB78CC"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365" w:type="dxa"/>
            <w:tcBorders>
              <w:top w:val="nil"/>
              <w:left w:val="nil"/>
              <w:bottom w:val="nil"/>
              <w:right w:val="nil"/>
            </w:tcBorders>
            <w:vAlign w:val="center"/>
            <w:hideMark/>
          </w:tcPr>
          <w:p w14:paraId="6185F86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ManagedObject.h</w:t>
            </w:r>
            <w:proofErr w:type="spellEnd"/>
          </w:p>
          <w:p w14:paraId="6B97A6D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#pragma once</w:t>
            </w:r>
          </w:p>
          <w:p w14:paraId="33E95A8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using namespace System;</w:t>
            </w:r>
          </w:p>
          <w:p w14:paraId="1A41E83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CLI {</w:t>
            </w:r>
          </w:p>
          <w:p w14:paraId="6D759E2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p>
          <w:p w14:paraId="54403B4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template&lt;class T&gt;</w:t>
            </w:r>
          </w:p>
          <w:p w14:paraId="3F2E937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 xml:space="preserve">public ref class </w:t>
            </w:r>
            <w:proofErr w:type="spellStart"/>
            <w:r w:rsidRPr="008F45C2">
              <w:rPr>
                <w:rFonts w:ascii="inherit" w:eastAsia="Times New Roman" w:hAnsi="inherit" w:cs="Times New Roman"/>
                <w:color w:val="000000"/>
                <w:sz w:val="18"/>
                <w:szCs w:val="18"/>
              </w:rPr>
              <w:t>ManagedObject</w:t>
            </w:r>
            <w:proofErr w:type="spellEnd"/>
          </w:p>
          <w:p w14:paraId="78DC2E6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31EDB82E"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protected:</w:t>
            </w:r>
          </w:p>
          <w:p w14:paraId="07BF998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T*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w:t>
            </w:r>
          </w:p>
          <w:p w14:paraId="5C726BB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public:</w:t>
            </w:r>
          </w:p>
          <w:p w14:paraId="2C9B663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lastRenderedPageBreak/>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spellStart"/>
            <w:proofErr w:type="gramStart"/>
            <w:r w:rsidRPr="008F45C2">
              <w:rPr>
                <w:rFonts w:ascii="inherit" w:eastAsia="Times New Roman" w:hAnsi="inherit" w:cs="Times New Roman"/>
                <w:color w:val="000000"/>
                <w:sz w:val="18"/>
                <w:szCs w:val="18"/>
              </w:rPr>
              <w:t>ManagedObject</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T* instance)</w:t>
            </w:r>
          </w:p>
          <w:p w14:paraId="60ACDC7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(instance)</w:t>
            </w:r>
          </w:p>
          <w:p w14:paraId="6292999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D1A55C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665A523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virtual ~</w:t>
            </w:r>
            <w:proofErr w:type="spellStart"/>
            <w:proofErr w:type="gramStart"/>
            <w:r w:rsidRPr="008F45C2">
              <w:rPr>
                <w:rFonts w:ascii="inherit" w:eastAsia="Times New Roman" w:hAnsi="inherit" w:cs="Times New Roman"/>
                <w:color w:val="000000"/>
                <w:sz w:val="18"/>
                <w:szCs w:val="18"/>
              </w:rPr>
              <w:t>ManagedObject</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w:t>
            </w:r>
          </w:p>
          <w:p w14:paraId="32100EE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D18530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if (</w:t>
            </w:r>
            <w:proofErr w:type="spellStart"/>
            <w:r w:rsidRPr="008F45C2">
              <w:rPr>
                <w:rFonts w:ascii="inherit" w:eastAsia="Times New Roman" w:hAnsi="inherit" w:cs="Times New Roman"/>
                <w:color w:val="000000"/>
                <w:sz w:val="18"/>
                <w:szCs w:val="18"/>
              </w:rPr>
              <w:t>m_</w:t>
            </w:r>
            <w:proofErr w:type="gramStart"/>
            <w:r w:rsidRPr="008F45C2">
              <w:rPr>
                <w:rFonts w:ascii="inherit" w:eastAsia="Times New Roman" w:hAnsi="inherit" w:cs="Times New Roman"/>
                <w:color w:val="000000"/>
                <w:sz w:val="18"/>
                <w:szCs w:val="18"/>
              </w:rPr>
              <w:t>Instance</w:t>
            </w:r>
            <w:proofErr w:type="spellEnd"/>
            <w:r w:rsidRPr="008F45C2">
              <w:rPr>
                <w:rFonts w:ascii="inherit" w:eastAsia="Times New Roman" w:hAnsi="inherit" w:cs="Times New Roman"/>
                <w:color w:val="000000"/>
                <w:sz w:val="18"/>
                <w:szCs w:val="18"/>
              </w:rPr>
              <w:t xml:space="preserve"> !</w:t>
            </w:r>
            <w:proofErr w:type="gram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nullptr</w:t>
            </w:r>
            <w:proofErr w:type="spellEnd"/>
            <w:r w:rsidRPr="008F45C2">
              <w:rPr>
                <w:rFonts w:ascii="inherit" w:eastAsia="Times New Roman" w:hAnsi="inherit" w:cs="Times New Roman"/>
                <w:color w:val="000000"/>
                <w:sz w:val="18"/>
                <w:szCs w:val="18"/>
              </w:rPr>
              <w:t>)</w:t>
            </w:r>
          </w:p>
          <w:p w14:paraId="1935828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34DDC9E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delete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w:t>
            </w:r>
          </w:p>
          <w:p w14:paraId="3B97F16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4F1586C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07E0C2F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ManagedObject</w:t>
            </w:r>
            <w:proofErr w:type="spellEnd"/>
            <w:proofErr w:type="gramEnd"/>
            <w:r w:rsidRPr="008F45C2">
              <w:rPr>
                <w:rFonts w:ascii="inherit" w:eastAsia="Times New Roman" w:hAnsi="inherit" w:cs="Times New Roman"/>
                <w:color w:val="000000"/>
                <w:sz w:val="18"/>
                <w:szCs w:val="18"/>
              </w:rPr>
              <w:t>()</w:t>
            </w:r>
          </w:p>
          <w:p w14:paraId="54A4071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33B1189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if (</w:t>
            </w:r>
            <w:proofErr w:type="spellStart"/>
            <w:r w:rsidRPr="008F45C2">
              <w:rPr>
                <w:rFonts w:ascii="inherit" w:eastAsia="Times New Roman" w:hAnsi="inherit" w:cs="Times New Roman"/>
                <w:color w:val="000000"/>
                <w:sz w:val="18"/>
                <w:szCs w:val="18"/>
              </w:rPr>
              <w:t>m_</w:t>
            </w:r>
            <w:proofErr w:type="gramStart"/>
            <w:r w:rsidRPr="008F45C2">
              <w:rPr>
                <w:rFonts w:ascii="inherit" w:eastAsia="Times New Roman" w:hAnsi="inherit" w:cs="Times New Roman"/>
                <w:color w:val="000000"/>
                <w:sz w:val="18"/>
                <w:szCs w:val="18"/>
              </w:rPr>
              <w:t>Instance</w:t>
            </w:r>
            <w:proofErr w:type="spellEnd"/>
            <w:r w:rsidRPr="008F45C2">
              <w:rPr>
                <w:rFonts w:ascii="inherit" w:eastAsia="Times New Roman" w:hAnsi="inherit" w:cs="Times New Roman"/>
                <w:color w:val="000000"/>
                <w:sz w:val="18"/>
                <w:szCs w:val="18"/>
              </w:rPr>
              <w:t xml:space="preserve"> !</w:t>
            </w:r>
            <w:proofErr w:type="gram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nullptr</w:t>
            </w:r>
            <w:proofErr w:type="spellEnd"/>
            <w:r w:rsidRPr="008F45C2">
              <w:rPr>
                <w:rFonts w:ascii="inherit" w:eastAsia="Times New Roman" w:hAnsi="inherit" w:cs="Times New Roman"/>
                <w:color w:val="000000"/>
                <w:sz w:val="18"/>
                <w:szCs w:val="18"/>
              </w:rPr>
              <w:t>)</w:t>
            </w:r>
          </w:p>
          <w:p w14:paraId="2C09D9F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10FA87A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delete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w:t>
            </w:r>
          </w:p>
          <w:p w14:paraId="7634009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44078DA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70D20F9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T* </w:t>
            </w:r>
            <w:proofErr w:type="spellStart"/>
            <w:proofErr w:type="gramStart"/>
            <w:r w:rsidRPr="008F45C2">
              <w:rPr>
                <w:rFonts w:ascii="inherit" w:eastAsia="Times New Roman" w:hAnsi="inherit" w:cs="Times New Roman"/>
                <w:color w:val="000000"/>
                <w:sz w:val="18"/>
                <w:szCs w:val="18"/>
              </w:rPr>
              <w:t>GetInstance</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w:t>
            </w:r>
          </w:p>
          <w:p w14:paraId="45ADF2F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3D4EF48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return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w:t>
            </w:r>
          </w:p>
          <w:p w14:paraId="1907B01E"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56FC36E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24D32B1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60C2BF08"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i/>
          <w:iCs/>
          <w:color w:val="373737"/>
          <w:sz w:val="24"/>
          <w:szCs w:val="24"/>
        </w:rPr>
        <w:lastRenderedPageBreak/>
        <w:t>Note: In this example, I created a namespace called CLI for the Wrapper project; this avoids any confusion between the wrapper and the core. However, if you intend to have a more recognizable name for your wrapper namespace (such as the name of your project), it is important to follow the advice that I left in the previous note.</w:t>
      </w:r>
    </w:p>
    <w:p w14:paraId="2A27822E"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proofErr w:type="spellStart"/>
      <w:r w:rsidRPr="008F45C2">
        <w:rPr>
          <w:rFonts w:ascii="Arial" w:eastAsia="Times New Roman" w:hAnsi="Arial" w:cs="Arial"/>
          <w:b/>
          <w:bCs/>
          <w:color w:val="373737"/>
          <w:sz w:val="24"/>
          <w:szCs w:val="24"/>
        </w:rPr>
        <w:t>ManagedObject</w:t>
      </w:r>
      <w:proofErr w:type="spellEnd"/>
      <w:r w:rsidRPr="008F45C2">
        <w:rPr>
          <w:rFonts w:ascii="Arial" w:eastAsia="Times New Roman" w:hAnsi="Arial" w:cs="Arial"/>
          <w:color w:val="373737"/>
          <w:sz w:val="24"/>
          <w:szCs w:val="24"/>
        </w:rPr>
        <w:t> will act as a superclass for all the wrapper classes that we will create in this project. Its sole purpose is to hold a pointer to an unmanaged object from the Core project. You can also notice that the class contains a destructor (</w:t>
      </w:r>
      <w:r w:rsidRPr="008F45C2">
        <w:rPr>
          <w:rFonts w:ascii="Arial" w:eastAsia="Times New Roman" w:hAnsi="Arial" w:cs="Arial"/>
          <w:b/>
          <w:bCs/>
          <w:color w:val="373737"/>
          <w:sz w:val="24"/>
          <w:szCs w:val="24"/>
        </w:rPr>
        <w:t>~</w:t>
      </w:r>
      <w:proofErr w:type="spellStart"/>
      <w:r w:rsidRPr="008F45C2">
        <w:rPr>
          <w:rFonts w:ascii="Arial" w:eastAsia="Times New Roman" w:hAnsi="Arial" w:cs="Arial"/>
          <w:b/>
          <w:bCs/>
          <w:color w:val="373737"/>
          <w:sz w:val="24"/>
          <w:szCs w:val="24"/>
        </w:rPr>
        <w:t>ManagedObject</w:t>
      </w:r>
      <w:proofErr w:type="spellEnd"/>
      <w:r w:rsidRPr="008F45C2">
        <w:rPr>
          <w:rFonts w:ascii="Arial" w:eastAsia="Times New Roman" w:hAnsi="Arial" w:cs="Arial"/>
          <w:color w:val="373737"/>
          <w:sz w:val="24"/>
          <w:szCs w:val="24"/>
        </w:rPr>
        <w:t>) – which will be called whenever you delete an object with the </w:t>
      </w:r>
      <w:r w:rsidRPr="008F45C2">
        <w:rPr>
          <w:rFonts w:ascii="Arial" w:eastAsia="Times New Roman" w:hAnsi="Arial" w:cs="Arial"/>
          <w:i/>
          <w:iCs/>
          <w:color w:val="373737"/>
          <w:sz w:val="24"/>
          <w:szCs w:val="24"/>
        </w:rPr>
        <w:t>delete</w:t>
      </w:r>
      <w:r w:rsidRPr="008F45C2">
        <w:rPr>
          <w:rFonts w:ascii="Arial" w:eastAsia="Times New Roman" w:hAnsi="Arial" w:cs="Arial"/>
          <w:color w:val="373737"/>
          <w:sz w:val="24"/>
          <w:szCs w:val="24"/>
        </w:rPr>
        <w:t xml:space="preserve"> keyword – and a finalizer </w:t>
      </w:r>
      <w:proofErr w:type="gramStart"/>
      <w:r w:rsidRPr="008F45C2">
        <w:rPr>
          <w:rFonts w:ascii="Arial" w:eastAsia="Times New Roman" w:hAnsi="Arial" w:cs="Arial"/>
          <w:color w:val="373737"/>
          <w:sz w:val="24"/>
          <w:szCs w:val="24"/>
        </w:rPr>
        <w:t>(</w:t>
      </w:r>
      <w:r w:rsidRPr="008F45C2">
        <w:rPr>
          <w:rFonts w:ascii="Arial" w:eastAsia="Times New Roman" w:hAnsi="Arial" w:cs="Arial"/>
          <w:b/>
          <w:bCs/>
          <w:color w:val="373737"/>
          <w:sz w:val="24"/>
          <w:szCs w:val="24"/>
        </w:rPr>
        <w:t>!</w:t>
      </w:r>
      <w:proofErr w:type="spellStart"/>
      <w:r w:rsidRPr="008F45C2">
        <w:rPr>
          <w:rFonts w:ascii="Arial" w:eastAsia="Times New Roman" w:hAnsi="Arial" w:cs="Arial"/>
          <w:b/>
          <w:bCs/>
          <w:color w:val="373737"/>
          <w:sz w:val="24"/>
          <w:szCs w:val="24"/>
        </w:rPr>
        <w:t>ManagedObject</w:t>
      </w:r>
      <w:proofErr w:type="spellEnd"/>
      <w:proofErr w:type="gramEnd"/>
      <w:r w:rsidRPr="008F45C2">
        <w:rPr>
          <w:rFonts w:ascii="Arial" w:eastAsia="Times New Roman" w:hAnsi="Arial" w:cs="Arial"/>
          <w:color w:val="373737"/>
          <w:sz w:val="24"/>
          <w:szCs w:val="24"/>
        </w:rPr>
        <w:t>) which is called by the Garbage Collector whenever it destroys the wrapper object.</w:t>
      </w:r>
    </w:p>
    <w:p w14:paraId="48B9E43F"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You can also notice that I have defined the </w:t>
      </w:r>
      <w:proofErr w:type="spellStart"/>
      <w:r w:rsidRPr="008F45C2">
        <w:rPr>
          <w:rFonts w:ascii="Arial" w:eastAsia="Times New Roman" w:hAnsi="Arial" w:cs="Arial"/>
          <w:b/>
          <w:bCs/>
          <w:color w:val="373737"/>
          <w:sz w:val="24"/>
          <w:szCs w:val="24"/>
        </w:rPr>
        <w:t>ManagedObject</w:t>
      </w:r>
      <w:proofErr w:type="spellEnd"/>
      <w:r w:rsidRPr="008F45C2">
        <w:rPr>
          <w:rFonts w:ascii="Arial" w:eastAsia="Times New Roman" w:hAnsi="Arial" w:cs="Arial"/>
          <w:color w:val="373737"/>
          <w:sz w:val="24"/>
          <w:szCs w:val="24"/>
        </w:rPr>
        <w:t> class as a </w:t>
      </w:r>
      <w:r w:rsidRPr="008F45C2">
        <w:rPr>
          <w:rFonts w:ascii="Arial" w:eastAsia="Times New Roman" w:hAnsi="Arial" w:cs="Arial"/>
          <w:i/>
          <w:iCs/>
          <w:color w:val="373737"/>
          <w:sz w:val="24"/>
          <w:szCs w:val="24"/>
        </w:rPr>
        <w:t>template</w:t>
      </w:r>
      <w:r w:rsidRPr="008F45C2">
        <w:rPr>
          <w:rFonts w:ascii="Arial" w:eastAsia="Times New Roman" w:hAnsi="Arial" w:cs="Arial"/>
          <w:color w:val="373737"/>
          <w:sz w:val="24"/>
          <w:szCs w:val="24"/>
        </w:rPr>
        <w:t>. You will see why when we create our first wrapper class. Add a “</w:t>
      </w:r>
      <w:proofErr w:type="spellStart"/>
      <w:r w:rsidRPr="008F45C2">
        <w:rPr>
          <w:rFonts w:ascii="Arial" w:eastAsia="Times New Roman" w:hAnsi="Arial" w:cs="Arial"/>
          <w:b/>
          <w:bCs/>
          <w:color w:val="373737"/>
          <w:sz w:val="24"/>
          <w:szCs w:val="24"/>
        </w:rPr>
        <w:t>Entity.h</w:t>
      </w:r>
      <w:proofErr w:type="spellEnd"/>
      <w:r w:rsidRPr="008F45C2">
        <w:rPr>
          <w:rFonts w:ascii="Arial" w:eastAsia="Times New Roman" w:hAnsi="Arial" w:cs="Arial"/>
          <w:color w:val="373737"/>
          <w:sz w:val="24"/>
          <w:szCs w:val="24"/>
        </w:rPr>
        <w:t>” file to the project, as well as a “</w:t>
      </w:r>
      <w:r w:rsidRPr="008F45C2">
        <w:rPr>
          <w:rFonts w:ascii="Arial" w:eastAsia="Times New Roman" w:hAnsi="Arial" w:cs="Arial"/>
          <w:b/>
          <w:bCs/>
          <w:color w:val="373737"/>
          <w:sz w:val="24"/>
          <w:szCs w:val="24"/>
        </w:rPr>
        <w:t>Entity.cpp</w:t>
      </w:r>
      <w:r w:rsidRPr="008F45C2">
        <w:rPr>
          <w:rFonts w:ascii="Arial" w:eastAsia="Times New Roman" w:hAnsi="Arial" w:cs="Arial"/>
          <w:color w:val="373737"/>
          <w:sz w:val="24"/>
          <w:szCs w:val="24"/>
        </w:rPr>
        <w:t>”.</w:t>
      </w:r>
    </w:p>
    <w:tbl>
      <w:tblPr>
        <w:tblW w:w="10815"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0410"/>
      </w:tblGrid>
      <w:tr w:rsidR="008F45C2" w:rsidRPr="008F45C2" w14:paraId="6C790AB2" w14:textId="77777777" w:rsidTr="008F45C2">
        <w:trPr>
          <w:tblCellSpacing w:w="15" w:type="dxa"/>
        </w:trPr>
        <w:tc>
          <w:tcPr>
            <w:tcW w:w="0" w:type="auto"/>
            <w:tcBorders>
              <w:top w:val="nil"/>
              <w:left w:val="nil"/>
              <w:bottom w:val="nil"/>
              <w:right w:val="nil"/>
            </w:tcBorders>
            <w:vAlign w:val="center"/>
            <w:hideMark/>
          </w:tcPr>
          <w:p w14:paraId="1E760DF2"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365" w:type="dxa"/>
            <w:tcBorders>
              <w:top w:val="nil"/>
              <w:left w:val="nil"/>
              <w:bottom w:val="nil"/>
              <w:right w:val="nil"/>
            </w:tcBorders>
            <w:vAlign w:val="center"/>
            <w:hideMark/>
          </w:tcPr>
          <w:p w14:paraId="3201B43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w:t>
            </w:r>
            <w:proofErr w:type="spellStart"/>
            <w:r w:rsidRPr="008F45C2">
              <w:rPr>
                <w:rFonts w:ascii="inherit" w:eastAsia="Times New Roman" w:hAnsi="inherit" w:cs="Times New Roman"/>
                <w:color w:val="000000"/>
                <w:sz w:val="18"/>
                <w:szCs w:val="18"/>
              </w:rPr>
              <w:t>Entity.h</w:t>
            </w:r>
            <w:proofErr w:type="spellEnd"/>
          </w:p>
          <w:p w14:paraId="066B576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#pragma once</w:t>
            </w:r>
          </w:p>
          <w:p w14:paraId="5F04F7D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#include "</w:t>
            </w:r>
            <w:proofErr w:type="spellStart"/>
            <w:r w:rsidRPr="008F45C2">
              <w:rPr>
                <w:rFonts w:ascii="inherit" w:eastAsia="Times New Roman" w:hAnsi="inherit" w:cs="Times New Roman"/>
                <w:color w:val="000000"/>
                <w:sz w:val="18"/>
                <w:szCs w:val="18"/>
              </w:rPr>
              <w:t>ManagedObject.h</w:t>
            </w:r>
            <w:proofErr w:type="spellEnd"/>
            <w:r w:rsidRPr="008F45C2">
              <w:rPr>
                <w:rFonts w:ascii="inherit" w:eastAsia="Times New Roman" w:hAnsi="inherit" w:cs="Times New Roman"/>
                <w:color w:val="000000"/>
                <w:sz w:val="18"/>
                <w:szCs w:val="18"/>
              </w:rPr>
              <w:t>"</w:t>
            </w:r>
          </w:p>
          <w:p w14:paraId="5CA3C7E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xml:space="preserve">  #include </w:t>
            </w:r>
            <w:proofErr w:type="gramStart"/>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/Core/</w:t>
            </w:r>
            <w:proofErr w:type="spellStart"/>
            <w:r w:rsidRPr="008F45C2">
              <w:rPr>
                <w:rFonts w:ascii="inherit" w:eastAsia="Times New Roman" w:hAnsi="inherit" w:cs="Times New Roman"/>
                <w:color w:val="000000"/>
                <w:sz w:val="18"/>
                <w:szCs w:val="18"/>
              </w:rPr>
              <w:t>Core.h</w:t>
            </w:r>
            <w:proofErr w:type="spellEnd"/>
            <w:r w:rsidRPr="008F45C2">
              <w:rPr>
                <w:rFonts w:ascii="inherit" w:eastAsia="Times New Roman" w:hAnsi="inherit" w:cs="Times New Roman"/>
                <w:color w:val="000000"/>
                <w:sz w:val="18"/>
                <w:szCs w:val="18"/>
              </w:rPr>
              <w:t>"</w:t>
            </w:r>
          </w:p>
          <w:p w14:paraId="1238742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using namespace System;</w:t>
            </w:r>
          </w:p>
          <w:p w14:paraId="1ACD05D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CLI</w:t>
            </w:r>
          </w:p>
          <w:p w14:paraId="4664C9E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23A1F4B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 xml:space="preserve">public ref class </w:t>
            </w:r>
            <w:proofErr w:type="gramStart"/>
            <w:r w:rsidRPr="008F45C2">
              <w:rPr>
                <w:rFonts w:ascii="inherit" w:eastAsia="Times New Roman" w:hAnsi="inherit" w:cs="Times New Roman"/>
                <w:color w:val="000000"/>
                <w:sz w:val="18"/>
                <w:szCs w:val="18"/>
              </w:rPr>
              <w:t>Entity :</w:t>
            </w:r>
            <w:proofErr w:type="gramEnd"/>
            <w:r w:rsidRPr="008F45C2">
              <w:rPr>
                <w:rFonts w:ascii="inherit" w:eastAsia="Times New Roman" w:hAnsi="inherit" w:cs="Times New Roman"/>
                <w:color w:val="000000"/>
                <w:sz w:val="18"/>
                <w:szCs w:val="18"/>
              </w:rPr>
              <w:t xml:space="preserve"> public </w:t>
            </w:r>
            <w:proofErr w:type="spellStart"/>
            <w:r w:rsidRPr="008F45C2">
              <w:rPr>
                <w:rFonts w:ascii="inherit" w:eastAsia="Times New Roman" w:hAnsi="inherit" w:cs="Times New Roman"/>
                <w:color w:val="000000"/>
                <w:sz w:val="18"/>
                <w:szCs w:val="18"/>
              </w:rPr>
              <w:t>ManagedObject</w:t>
            </w:r>
            <w:proofErr w:type="spellEnd"/>
            <w:r w:rsidRPr="008F45C2">
              <w:rPr>
                <w:rFonts w:ascii="inherit" w:eastAsia="Times New Roman" w:hAnsi="inherit" w:cs="Times New Roman"/>
                <w:color w:val="000000"/>
                <w:sz w:val="18"/>
                <w:szCs w:val="18"/>
              </w:rPr>
              <w:t>&lt;Core::Entity&gt;</w:t>
            </w:r>
          </w:p>
          <w:p w14:paraId="1734DB0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61C291C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public:</w:t>
            </w:r>
          </w:p>
          <w:p w14:paraId="005E4B2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
          <w:p w14:paraId="3C7670F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String^ name, float </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26D94E8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Move(</w:t>
            </w:r>
            <w:proofErr w:type="gramEnd"/>
            <w:r w:rsidRPr="008F45C2">
              <w:rPr>
                <w:rFonts w:ascii="inherit" w:eastAsia="Times New Roman" w:hAnsi="inherit" w:cs="Times New Roman"/>
                <w:color w:val="000000"/>
                <w:sz w:val="18"/>
                <w:szCs w:val="18"/>
              </w:rPr>
              <w:t xml:space="preserve">float </w:t>
            </w:r>
            <w:proofErr w:type="spellStart"/>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79A5CD1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property float </w:t>
            </w:r>
            <w:proofErr w:type="spellStart"/>
            <w:r w:rsidRPr="008F45C2">
              <w:rPr>
                <w:rFonts w:ascii="inherit" w:eastAsia="Times New Roman" w:hAnsi="inherit" w:cs="Times New Roman"/>
                <w:color w:val="000000"/>
                <w:sz w:val="18"/>
                <w:szCs w:val="18"/>
              </w:rPr>
              <w:t>XPosition</w:t>
            </w:r>
            <w:proofErr w:type="spellEnd"/>
          </w:p>
          <w:p w14:paraId="68B9822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lastRenderedPageBreak/>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FC2349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public:</w:t>
            </w:r>
          </w:p>
          <w:p w14:paraId="486816FD"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float </w:t>
            </w:r>
            <w:proofErr w:type="gramStart"/>
            <w:r w:rsidRPr="008F45C2">
              <w:rPr>
                <w:rFonts w:ascii="inherit" w:eastAsia="Times New Roman" w:hAnsi="inherit" w:cs="Times New Roman"/>
                <w:color w:val="000000"/>
                <w:sz w:val="18"/>
                <w:szCs w:val="18"/>
              </w:rPr>
              <w:t>get(</w:t>
            </w:r>
            <w:proofErr w:type="gramEnd"/>
            <w:r w:rsidRPr="008F45C2">
              <w:rPr>
                <w:rFonts w:ascii="inherit" w:eastAsia="Times New Roman" w:hAnsi="inherit" w:cs="Times New Roman"/>
                <w:color w:val="000000"/>
                <w:sz w:val="18"/>
                <w:szCs w:val="18"/>
              </w:rPr>
              <w:t>)</w:t>
            </w:r>
          </w:p>
          <w:p w14:paraId="5C46C01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144774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return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-&gt;</w:t>
            </w:r>
            <w:proofErr w:type="spellStart"/>
            <w:proofErr w:type="gramStart"/>
            <w:r w:rsidRPr="008F45C2">
              <w:rPr>
                <w:rFonts w:ascii="inherit" w:eastAsia="Times New Roman" w:hAnsi="inherit" w:cs="Times New Roman"/>
                <w:color w:val="000000"/>
                <w:sz w:val="18"/>
                <w:szCs w:val="18"/>
              </w:rPr>
              <w:t>GetXPosition</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w:t>
            </w:r>
          </w:p>
          <w:p w14:paraId="5AA0530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539E1FE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private:</w:t>
            </w:r>
          </w:p>
          <w:p w14:paraId="743A3A5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set(</w:t>
            </w:r>
            <w:proofErr w:type="gramEnd"/>
            <w:r w:rsidRPr="008F45C2">
              <w:rPr>
                <w:rFonts w:ascii="inherit" w:eastAsia="Times New Roman" w:hAnsi="inherit" w:cs="Times New Roman"/>
                <w:color w:val="000000"/>
                <w:sz w:val="18"/>
                <w:szCs w:val="18"/>
              </w:rPr>
              <w:t>float value)</w:t>
            </w:r>
          </w:p>
          <w:p w14:paraId="78DC93C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411F709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6E2F75E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DCBBE7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property float </w:t>
            </w:r>
            <w:proofErr w:type="spellStart"/>
            <w:r w:rsidRPr="008F45C2">
              <w:rPr>
                <w:rFonts w:ascii="inherit" w:eastAsia="Times New Roman" w:hAnsi="inherit" w:cs="Times New Roman"/>
                <w:color w:val="000000"/>
                <w:sz w:val="18"/>
                <w:szCs w:val="18"/>
              </w:rPr>
              <w:t>YPosition</w:t>
            </w:r>
            <w:proofErr w:type="spellEnd"/>
          </w:p>
          <w:p w14:paraId="7C57C70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4E7A6C6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public:</w:t>
            </w:r>
          </w:p>
          <w:p w14:paraId="499D426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float </w:t>
            </w:r>
            <w:proofErr w:type="gramStart"/>
            <w:r w:rsidRPr="008F45C2">
              <w:rPr>
                <w:rFonts w:ascii="inherit" w:eastAsia="Times New Roman" w:hAnsi="inherit" w:cs="Times New Roman"/>
                <w:color w:val="000000"/>
                <w:sz w:val="18"/>
                <w:szCs w:val="18"/>
              </w:rPr>
              <w:t>get(</w:t>
            </w:r>
            <w:proofErr w:type="gramEnd"/>
            <w:r w:rsidRPr="008F45C2">
              <w:rPr>
                <w:rFonts w:ascii="inherit" w:eastAsia="Times New Roman" w:hAnsi="inherit" w:cs="Times New Roman"/>
                <w:color w:val="000000"/>
                <w:sz w:val="18"/>
                <w:szCs w:val="18"/>
              </w:rPr>
              <w:t>)</w:t>
            </w:r>
          </w:p>
          <w:p w14:paraId="3109FA0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66C8F13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return </w:t>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-&gt;</w:t>
            </w:r>
            <w:proofErr w:type="spellStart"/>
            <w:proofErr w:type="gramStart"/>
            <w:r w:rsidRPr="008F45C2">
              <w:rPr>
                <w:rFonts w:ascii="inherit" w:eastAsia="Times New Roman" w:hAnsi="inherit" w:cs="Times New Roman"/>
                <w:color w:val="000000"/>
                <w:sz w:val="18"/>
                <w:szCs w:val="18"/>
              </w:rPr>
              <w:t>GetYPosition</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w:t>
            </w:r>
          </w:p>
          <w:p w14:paraId="45DAF10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7B5D3A6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private:</w:t>
            </w:r>
          </w:p>
          <w:p w14:paraId="4297AA9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set(</w:t>
            </w:r>
            <w:proofErr w:type="gramEnd"/>
            <w:r w:rsidRPr="008F45C2">
              <w:rPr>
                <w:rFonts w:ascii="inherit" w:eastAsia="Times New Roman" w:hAnsi="inherit" w:cs="Times New Roman"/>
                <w:color w:val="000000"/>
                <w:sz w:val="18"/>
                <w:szCs w:val="18"/>
              </w:rPr>
              <w:t>float value)</w:t>
            </w:r>
          </w:p>
          <w:p w14:paraId="4F77221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2862B22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6D59630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w:t>
            </w:r>
          </w:p>
          <w:p w14:paraId="1939BE3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5744262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7A9C4F03"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lastRenderedPageBreak/>
        <w:t>As you can see, we include the “</w:t>
      </w:r>
      <w:proofErr w:type="spellStart"/>
      <w:r w:rsidRPr="008F45C2">
        <w:rPr>
          <w:rFonts w:ascii="Arial" w:eastAsia="Times New Roman" w:hAnsi="Arial" w:cs="Arial"/>
          <w:b/>
          <w:bCs/>
          <w:color w:val="373737"/>
          <w:sz w:val="24"/>
          <w:szCs w:val="24"/>
        </w:rPr>
        <w:t>Core.h</w:t>
      </w:r>
      <w:proofErr w:type="spellEnd"/>
      <w:r w:rsidRPr="008F45C2">
        <w:rPr>
          <w:rFonts w:ascii="Arial" w:eastAsia="Times New Roman" w:hAnsi="Arial" w:cs="Arial"/>
          <w:color w:val="373737"/>
          <w:sz w:val="24"/>
          <w:szCs w:val="24"/>
        </w:rPr>
        <w:t>” file that we created in the Core project, so that we can access all the classes from there. Then we define the Entity wrapper class, which is a subclass of the </w:t>
      </w:r>
      <w:proofErr w:type="spellStart"/>
      <w:r w:rsidRPr="008F45C2">
        <w:rPr>
          <w:rFonts w:ascii="Arial" w:eastAsia="Times New Roman" w:hAnsi="Arial" w:cs="Arial"/>
          <w:b/>
          <w:bCs/>
          <w:color w:val="373737"/>
          <w:sz w:val="24"/>
          <w:szCs w:val="24"/>
        </w:rPr>
        <w:t>ManagedObject</w:t>
      </w:r>
      <w:proofErr w:type="spellEnd"/>
      <w:r w:rsidRPr="008F45C2">
        <w:rPr>
          <w:rFonts w:ascii="Arial" w:eastAsia="Times New Roman" w:hAnsi="Arial" w:cs="Arial"/>
          <w:color w:val="373737"/>
          <w:sz w:val="24"/>
          <w:szCs w:val="24"/>
        </w:rPr>
        <w:t>; you can now see why </w:t>
      </w:r>
      <w:proofErr w:type="spellStart"/>
      <w:r w:rsidRPr="008F45C2">
        <w:rPr>
          <w:rFonts w:ascii="Arial" w:eastAsia="Times New Roman" w:hAnsi="Arial" w:cs="Arial"/>
          <w:b/>
          <w:bCs/>
          <w:color w:val="373737"/>
          <w:sz w:val="24"/>
          <w:szCs w:val="24"/>
        </w:rPr>
        <w:t>ManagedObject</w:t>
      </w:r>
      <w:proofErr w:type="spellEnd"/>
      <w:r w:rsidRPr="008F45C2">
        <w:rPr>
          <w:rFonts w:ascii="Arial" w:eastAsia="Times New Roman" w:hAnsi="Arial" w:cs="Arial"/>
          <w:color w:val="373737"/>
          <w:sz w:val="24"/>
          <w:szCs w:val="24"/>
        </w:rPr>
        <w:t> was a template: so that we can specify the unmanaged class for each of our wrapper classes.</w:t>
      </w:r>
    </w:p>
    <w:p w14:paraId="59902C23"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When creating a wrapper class, the idea that you need to follow is that you should declare all the members from the core class that you want to access from the .NET context. In this case, I created a constructor just as the one from the core Entity class – except that it takes a </w:t>
      </w:r>
      <w:r w:rsidRPr="008F45C2">
        <w:rPr>
          <w:rFonts w:ascii="Arial" w:eastAsia="Times New Roman" w:hAnsi="Arial" w:cs="Arial"/>
          <w:b/>
          <w:bCs/>
          <w:color w:val="373737"/>
          <w:sz w:val="24"/>
          <w:szCs w:val="24"/>
        </w:rPr>
        <w:t>String</w:t>
      </w:r>
      <w:r w:rsidRPr="008F45C2">
        <w:rPr>
          <w:rFonts w:ascii="Arial" w:eastAsia="Times New Roman" w:hAnsi="Arial" w:cs="Arial"/>
          <w:color w:val="373737"/>
          <w:sz w:val="24"/>
          <w:szCs w:val="24"/>
        </w:rPr>
        <w:t> for the name instead of a </w:t>
      </w:r>
      <w:r w:rsidRPr="008F45C2">
        <w:rPr>
          <w:rFonts w:ascii="Arial" w:eastAsia="Times New Roman" w:hAnsi="Arial" w:cs="Arial"/>
          <w:b/>
          <w:bCs/>
          <w:color w:val="373737"/>
          <w:sz w:val="24"/>
          <w:szCs w:val="24"/>
        </w:rPr>
        <w:t>const char*,</w:t>
      </w:r>
      <w:r w:rsidRPr="008F45C2">
        <w:rPr>
          <w:rFonts w:ascii="Arial" w:eastAsia="Times New Roman" w:hAnsi="Arial" w:cs="Arial"/>
          <w:color w:val="373737"/>
          <w:sz w:val="24"/>
          <w:szCs w:val="24"/>
        </w:rPr>
        <w:t> the </w:t>
      </w:r>
      <w:r w:rsidRPr="008F45C2">
        <w:rPr>
          <w:rFonts w:ascii="Arial" w:eastAsia="Times New Roman" w:hAnsi="Arial" w:cs="Arial"/>
          <w:b/>
          <w:bCs/>
          <w:color w:val="373737"/>
          <w:sz w:val="24"/>
          <w:szCs w:val="24"/>
        </w:rPr>
        <w:t>Move</w:t>
      </w:r>
      <w:r w:rsidRPr="008F45C2">
        <w:rPr>
          <w:rFonts w:ascii="Arial" w:eastAsia="Times New Roman" w:hAnsi="Arial" w:cs="Arial"/>
          <w:color w:val="373737"/>
          <w:sz w:val="24"/>
          <w:szCs w:val="24"/>
        </w:rPr>
        <w:t> methods and, instead of creating get-methods as I did in the core project, I made 2 properties just so you can see that you will be able to access them from C#.</w:t>
      </w:r>
    </w:p>
    <w:p w14:paraId="0AFA12E9"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Before moving further to the “</w:t>
      </w:r>
      <w:r w:rsidRPr="008F45C2">
        <w:rPr>
          <w:rFonts w:ascii="Arial" w:eastAsia="Times New Roman" w:hAnsi="Arial" w:cs="Arial"/>
          <w:b/>
          <w:bCs/>
          <w:color w:val="373737"/>
          <w:sz w:val="24"/>
          <w:szCs w:val="24"/>
        </w:rPr>
        <w:t>Entity.cpp</w:t>
      </w:r>
      <w:r w:rsidRPr="008F45C2">
        <w:rPr>
          <w:rFonts w:ascii="Arial" w:eastAsia="Times New Roman" w:hAnsi="Arial" w:cs="Arial"/>
          <w:color w:val="373737"/>
          <w:sz w:val="24"/>
          <w:szCs w:val="24"/>
        </w:rPr>
        <w:t>” file, I would like to add a function in “</w:t>
      </w:r>
      <w:proofErr w:type="spellStart"/>
      <w:r w:rsidRPr="008F45C2">
        <w:rPr>
          <w:rFonts w:ascii="Arial" w:eastAsia="Times New Roman" w:hAnsi="Arial" w:cs="Arial"/>
          <w:b/>
          <w:bCs/>
          <w:color w:val="373737"/>
          <w:sz w:val="24"/>
          <w:szCs w:val="24"/>
        </w:rPr>
        <w:t>ManagedObject.h</w:t>
      </w:r>
      <w:proofErr w:type="spellEnd"/>
      <w:r w:rsidRPr="008F45C2">
        <w:rPr>
          <w:rFonts w:ascii="Arial" w:eastAsia="Times New Roman" w:hAnsi="Arial" w:cs="Arial"/>
          <w:color w:val="373737"/>
          <w:sz w:val="24"/>
          <w:szCs w:val="24"/>
        </w:rPr>
        <w:t>” that you will also use a lot in this type of project.</w:t>
      </w:r>
    </w:p>
    <w:tbl>
      <w:tblPr>
        <w:tblW w:w="13575"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255"/>
        <w:gridCol w:w="13320"/>
      </w:tblGrid>
      <w:tr w:rsidR="008F45C2" w:rsidRPr="008F45C2" w14:paraId="160EA20D" w14:textId="77777777" w:rsidTr="008F45C2">
        <w:trPr>
          <w:tblCellSpacing w:w="15" w:type="dxa"/>
        </w:trPr>
        <w:tc>
          <w:tcPr>
            <w:tcW w:w="0" w:type="auto"/>
            <w:tcBorders>
              <w:top w:val="nil"/>
              <w:left w:val="nil"/>
              <w:bottom w:val="nil"/>
              <w:right w:val="nil"/>
            </w:tcBorders>
            <w:vAlign w:val="center"/>
            <w:hideMark/>
          </w:tcPr>
          <w:p w14:paraId="36B4201B"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3275" w:type="dxa"/>
            <w:tcBorders>
              <w:top w:val="nil"/>
              <w:left w:val="nil"/>
              <w:bottom w:val="nil"/>
              <w:right w:val="nil"/>
            </w:tcBorders>
            <w:vAlign w:val="center"/>
            <w:hideMark/>
          </w:tcPr>
          <w:p w14:paraId="37406CC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xml:space="preserve">using namespace </w:t>
            </w:r>
            <w:proofErr w:type="gramStart"/>
            <w:r w:rsidRPr="008F45C2">
              <w:rPr>
                <w:rFonts w:ascii="inherit" w:eastAsia="Times New Roman" w:hAnsi="inherit" w:cs="Times New Roman"/>
                <w:color w:val="000000"/>
                <w:sz w:val="18"/>
                <w:szCs w:val="18"/>
              </w:rPr>
              <w:t>System::</w:t>
            </w:r>
            <w:proofErr w:type="gramEnd"/>
            <w:r w:rsidRPr="008F45C2">
              <w:rPr>
                <w:rFonts w:ascii="inherit" w:eastAsia="Times New Roman" w:hAnsi="inherit" w:cs="Times New Roman"/>
                <w:color w:val="000000"/>
                <w:sz w:val="18"/>
                <w:szCs w:val="18"/>
              </w:rPr>
              <w:t>Runtime::</w:t>
            </w:r>
            <w:proofErr w:type="spellStart"/>
            <w:r w:rsidRPr="008F45C2">
              <w:rPr>
                <w:rFonts w:ascii="inherit" w:eastAsia="Times New Roman" w:hAnsi="inherit" w:cs="Times New Roman"/>
                <w:color w:val="000000"/>
                <w:sz w:val="18"/>
                <w:szCs w:val="18"/>
              </w:rPr>
              <w:t>InteropServices</w:t>
            </w:r>
            <w:proofErr w:type="spellEnd"/>
            <w:r w:rsidRPr="008F45C2">
              <w:rPr>
                <w:rFonts w:ascii="inherit" w:eastAsia="Times New Roman" w:hAnsi="inherit" w:cs="Times New Roman"/>
                <w:color w:val="000000"/>
                <w:sz w:val="18"/>
                <w:szCs w:val="18"/>
              </w:rPr>
              <w:t>;</w:t>
            </w:r>
          </w:p>
          <w:p w14:paraId="3D99ADE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xml:space="preserve">  static const char* </w:t>
            </w:r>
            <w:proofErr w:type="spellStart"/>
            <w:r w:rsidRPr="008F45C2">
              <w:rPr>
                <w:rFonts w:ascii="inherit" w:eastAsia="Times New Roman" w:hAnsi="inherit" w:cs="Times New Roman"/>
                <w:color w:val="000000"/>
                <w:sz w:val="18"/>
                <w:szCs w:val="18"/>
              </w:rPr>
              <w:t>string_to_char_</w:t>
            </w:r>
            <w:proofErr w:type="gramStart"/>
            <w:r w:rsidRPr="008F45C2">
              <w:rPr>
                <w:rFonts w:ascii="inherit" w:eastAsia="Times New Roman" w:hAnsi="inherit" w:cs="Times New Roman"/>
                <w:color w:val="000000"/>
                <w:sz w:val="18"/>
                <w:szCs w:val="18"/>
              </w:rPr>
              <w:t>array</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String^ string)</w:t>
            </w:r>
          </w:p>
          <w:p w14:paraId="4BB1B68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7BB3848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const char* str = (const char</w:t>
            </w:r>
            <w:proofErr w:type="gramStart"/>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Marshal::</w:t>
            </w:r>
            <w:proofErr w:type="spellStart"/>
            <w:r w:rsidRPr="008F45C2">
              <w:rPr>
                <w:rFonts w:ascii="inherit" w:eastAsia="Times New Roman" w:hAnsi="inherit" w:cs="Times New Roman"/>
                <w:color w:val="000000"/>
                <w:sz w:val="18"/>
                <w:szCs w:val="18"/>
              </w:rPr>
              <w:t>StringToHGlobalAnsi</w:t>
            </w:r>
            <w:proofErr w:type="spellEnd"/>
            <w:r w:rsidRPr="008F45C2">
              <w:rPr>
                <w:rFonts w:ascii="inherit" w:eastAsia="Times New Roman" w:hAnsi="inherit" w:cs="Times New Roman"/>
                <w:color w:val="000000"/>
                <w:sz w:val="18"/>
                <w:szCs w:val="18"/>
              </w:rPr>
              <w:t>(string)).</w:t>
            </w:r>
            <w:proofErr w:type="spellStart"/>
            <w:r w:rsidRPr="008F45C2">
              <w:rPr>
                <w:rFonts w:ascii="inherit" w:eastAsia="Times New Roman" w:hAnsi="inherit" w:cs="Times New Roman"/>
                <w:color w:val="000000"/>
                <w:sz w:val="18"/>
                <w:szCs w:val="18"/>
              </w:rPr>
              <w:t>ToPointer</w:t>
            </w:r>
            <w:proofErr w:type="spellEnd"/>
            <w:r w:rsidRPr="008F45C2">
              <w:rPr>
                <w:rFonts w:ascii="inherit" w:eastAsia="Times New Roman" w:hAnsi="inherit" w:cs="Times New Roman"/>
                <w:color w:val="000000"/>
                <w:sz w:val="18"/>
                <w:szCs w:val="18"/>
              </w:rPr>
              <w:t>();</w:t>
            </w:r>
          </w:p>
          <w:p w14:paraId="30EFE6B7"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return str;</w:t>
            </w:r>
          </w:p>
          <w:p w14:paraId="7E72D2D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tc>
      </w:tr>
    </w:tbl>
    <w:p w14:paraId="4A6B8598"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This function allows you to convert a .NET String to a </w:t>
      </w:r>
      <w:r w:rsidRPr="008F45C2">
        <w:rPr>
          <w:rFonts w:ascii="Arial" w:eastAsia="Times New Roman" w:hAnsi="Arial" w:cs="Arial"/>
          <w:b/>
          <w:bCs/>
          <w:color w:val="373737"/>
          <w:sz w:val="24"/>
          <w:szCs w:val="24"/>
        </w:rPr>
        <w:t>const char*</w:t>
      </w:r>
      <w:r w:rsidRPr="008F45C2">
        <w:rPr>
          <w:rFonts w:ascii="Arial" w:eastAsia="Times New Roman" w:hAnsi="Arial" w:cs="Arial"/>
          <w:color w:val="373737"/>
          <w:sz w:val="24"/>
          <w:szCs w:val="24"/>
        </w:rPr>
        <w:t xml:space="preserve"> which you can further use in C++. If you want to do the conversion the other way around, things are not so complicated: </w:t>
      </w:r>
      <w:proofErr w:type="gramStart"/>
      <w:r w:rsidRPr="008F45C2">
        <w:rPr>
          <w:rFonts w:ascii="Arial" w:eastAsia="Times New Roman" w:hAnsi="Arial" w:cs="Arial"/>
          <w:color w:val="373737"/>
          <w:sz w:val="24"/>
          <w:szCs w:val="24"/>
        </w:rPr>
        <w:t>the</w:t>
      </w:r>
      <w:proofErr w:type="gramEnd"/>
      <w:r w:rsidRPr="008F45C2">
        <w:rPr>
          <w:rFonts w:ascii="Arial" w:eastAsia="Times New Roman" w:hAnsi="Arial" w:cs="Arial"/>
          <w:color w:val="373737"/>
          <w:sz w:val="24"/>
          <w:szCs w:val="24"/>
        </w:rPr>
        <w:t xml:space="preserve"> String class contains a constructor that accepts a </w:t>
      </w:r>
      <w:r w:rsidRPr="008F45C2">
        <w:rPr>
          <w:rFonts w:ascii="Arial" w:eastAsia="Times New Roman" w:hAnsi="Arial" w:cs="Arial"/>
          <w:b/>
          <w:bCs/>
          <w:color w:val="373737"/>
          <w:sz w:val="24"/>
          <w:szCs w:val="24"/>
        </w:rPr>
        <w:t>const char*</w:t>
      </w:r>
      <w:r w:rsidRPr="008F45C2">
        <w:rPr>
          <w:rFonts w:ascii="Arial" w:eastAsia="Times New Roman" w:hAnsi="Arial" w:cs="Arial"/>
          <w:color w:val="373737"/>
          <w:sz w:val="24"/>
          <w:szCs w:val="24"/>
        </w:rPr>
        <w:t> as a parameter.</w:t>
      </w:r>
    </w:p>
    <w:p w14:paraId="19F0ECE4"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lastRenderedPageBreak/>
        <w:t>Now, for the “</w:t>
      </w:r>
      <w:r w:rsidRPr="008F45C2">
        <w:rPr>
          <w:rFonts w:ascii="Arial" w:eastAsia="Times New Roman" w:hAnsi="Arial" w:cs="Arial"/>
          <w:b/>
          <w:bCs/>
          <w:color w:val="373737"/>
          <w:sz w:val="24"/>
          <w:szCs w:val="24"/>
        </w:rPr>
        <w:t>Entity.cpp</w:t>
      </w:r>
      <w:r w:rsidRPr="008F45C2">
        <w:rPr>
          <w:rFonts w:ascii="Arial" w:eastAsia="Times New Roman" w:hAnsi="Arial" w:cs="Arial"/>
          <w:color w:val="373737"/>
          <w:sz w:val="24"/>
          <w:szCs w:val="24"/>
        </w:rPr>
        <w:t>”, we only have to define the constructor and the </w:t>
      </w:r>
      <w:r w:rsidRPr="008F45C2">
        <w:rPr>
          <w:rFonts w:ascii="Arial" w:eastAsia="Times New Roman" w:hAnsi="Arial" w:cs="Arial"/>
          <w:b/>
          <w:bCs/>
          <w:color w:val="373737"/>
          <w:sz w:val="24"/>
          <w:szCs w:val="24"/>
        </w:rPr>
        <w:t>Move </w:t>
      </w:r>
      <w:r w:rsidRPr="008F45C2">
        <w:rPr>
          <w:rFonts w:ascii="Arial" w:eastAsia="Times New Roman" w:hAnsi="Arial" w:cs="Arial"/>
          <w:color w:val="373737"/>
          <w:sz w:val="24"/>
          <w:szCs w:val="24"/>
        </w:rPr>
        <w:t>method. I have again added some console printing, but this time I used the .NET Console class to do so. Other than that, the only thing that has to be done in each method is to call its counterpart from the core project.</w:t>
      </w:r>
    </w:p>
    <w:tbl>
      <w:tblPr>
        <w:tblW w:w="12420"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2015"/>
      </w:tblGrid>
      <w:tr w:rsidR="008F45C2" w:rsidRPr="008F45C2" w14:paraId="1EDD58C8" w14:textId="77777777" w:rsidTr="008F45C2">
        <w:trPr>
          <w:tblCellSpacing w:w="15" w:type="dxa"/>
        </w:trPr>
        <w:tc>
          <w:tcPr>
            <w:tcW w:w="0" w:type="auto"/>
            <w:tcBorders>
              <w:top w:val="nil"/>
              <w:left w:val="nil"/>
              <w:bottom w:val="nil"/>
              <w:right w:val="nil"/>
            </w:tcBorders>
            <w:vAlign w:val="center"/>
            <w:hideMark/>
          </w:tcPr>
          <w:p w14:paraId="4ABCA40B"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1970" w:type="dxa"/>
            <w:tcBorders>
              <w:top w:val="nil"/>
              <w:left w:val="nil"/>
              <w:bottom w:val="nil"/>
              <w:right w:val="nil"/>
            </w:tcBorders>
            <w:vAlign w:val="center"/>
            <w:hideMark/>
          </w:tcPr>
          <w:p w14:paraId="41EE233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//Entity.cpp</w:t>
            </w:r>
          </w:p>
          <w:p w14:paraId="67C90FE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#include "</w:t>
            </w:r>
            <w:proofErr w:type="spellStart"/>
            <w:r w:rsidRPr="008F45C2">
              <w:rPr>
                <w:rFonts w:ascii="inherit" w:eastAsia="Times New Roman" w:hAnsi="inherit" w:cs="Times New Roman"/>
                <w:color w:val="000000"/>
                <w:sz w:val="18"/>
                <w:szCs w:val="18"/>
              </w:rPr>
              <w:t>Entity.h</w:t>
            </w:r>
            <w:proofErr w:type="spellEnd"/>
            <w:r w:rsidRPr="008F45C2">
              <w:rPr>
                <w:rFonts w:ascii="inherit" w:eastAsia="Times New Roman" w:hAnsi="inherit" w:cs="Times New Roman"/>
                <w:color w:val="000000"/>
                <w:sz w:val="18"/>
                <w:szCs w:val="18"/>
              </w:rPr>
              <w:t>"</w:t>
            </w:r>
          </w:p>
          <w:p w14:paraId="2773E97C"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CLI</w:t>
            </w:r>
          </w:p>
          <w:p w14:paraId="24D1085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023A110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Entity(String^ name, float </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08AD0DF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 xml:space="preserve">: </w:t>
            </w:r>
            <w:proofErr w:type="spellStart"/>
            <w:proofErr w:type="gramStart"/>
            <w:r w:rsidRPr="008F45C2">
              <w:rPr>
                <w:rFonts w:ascii="inherit" w:eastAsia="Times New Roman" w:hAnsi="inherit" w:cs="Times New Roman"/>
                <w:color w:val="000000"/>
                <w:sz w:val="18"/>
                <w:szCs w:val="18"/>
              </w:rPr>
              <w:t>ManagedObject</w:t>
            </w:r>
            <w:proofErr w:type="spellEnd"/>
            <w:r w:rsidRPr="008F45C2">
              <w:rPr>
                <w:rFonts w:ascii="inherit" w:eastAsia="Times New Roman" w:hAnsi="inherit" w:cs="Times New Roman"/>
                <w:color w:val="000000"/>
                <w:sz w:val="18"/>
                <w:szCs w:val="18"/>
              </w:rPr>
              <w:t>(</w:t>
            </w:r>
            <w:proofErr w:type="gramEnd"/>
            <w:r w:rsidRPr="008F45C2">
              <w:rPr>
                <w:rFonts w:ascii="inherit" w:eastAsia="Times New Roman" w:hAnsi="inherit" w:cs="Times New Roman"/>
                <w:color w:val="000000"/>
                <w:sz w:val="18"/>
                <w:szCs w:val="18"/>
              </w:rPr>
              <w:t>new Core::Entity(</w:t>
            </w:r>
            <w:proofErr w:type="spellStart"/>
            <w:r w:rsidRPr="008F45C2">
              <w:rPr>
                <w:rFonts w:ascii="inherit" w:eastAsia="Times New Roman" w:hAnsi="inherit" w:cs="Times New Roman"/>
                <w:color w:val="000000"/>
                <w:sz w:val="18"/>
                <w:szCs w:val="18"/>
              </w:rPr>
              <w:t>string_to_char_array</w:t>
            </w:r>
            <w:proofErr w:type="spellEnd"/>
            <w:r w:rsidRPr="008F45C2">
              <w:rPr>
                <w:rFonts w:ascii="inherit" w:eastAsia="Times New Roman" w:hAnsi="inherit" w:cs="Times New Roman"/>
                <w:color w:val="000000"/>
                <w:sz w:val="18"/>
                <w:szCs w:val="18"/>
              </w:rPr>
              <w:t xml:space="preserve">(name), </w:t>
            </w:r>
            <w:proofErr w:type="spellStart"/>
            <w:r w:rsidRPr="008F45C2">
              <w:rPr>
                <w:rFonts w:ascii="inherit" w:eastAsia="Times New Roman" w:hAnsi="inherit" w:cs="Times New Roman"/>
                <w:color w:val="000000"/>
                <w:sz w:val="18"/>
                <w:szCs w:val="18"/>
              </w:rPr>
              <w:t>xPos</w:t>
            </w:r>
            <w:proofErr w:type="spell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yPos</w:t>
            </w:r>
            <w:proofErr w:type="spellEnd"/>
            <w:r w:rsidRPr="008F45C2">
              <w:rPr>
                <w:rFonts w:ascii="inherit" w:eastAsia="Times New Roman" w:hAnsi="inherit" w:cs="Times New Roman"/>
                <w:color w:val="000000"/>
                <w:sz w:val="18"/>
                <w:szCs w:val="18"/>
              </w:rPr>
              <w:t>))</w:t>
            </w:r>
          </w:p>
          <w:p w14:paraId="71FCB7C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0724683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Console::</w:t>
            </w:r>
            <w:proofErr w:type="gramEnd"/>
            <w:r w:rsidRPr="008F45C2">
              <w:rPr>
                <w:rFonts w:ascii="inherit" w:eastAsia="Times New Roman" w:hAnsi="inherit" w:cs="Times New Roman"/>
                <w:color w:val="000000"/>
                <w:sz w:val="18"/>
                <w:szCs w:val="18"/>
              </w:rPr>
              <w:t>WriteLine("Creating a new Entity-wrapper object!");</w:t>
            </w:r>
          </w:p>
          <w:p w14:paraId="1ABDEF0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0386AC9E"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 xml:space="preserve">void </w:t>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Move(float </w:t>
            </w:r>
            <w:proofErr w:type="spellStart"/>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 xml:space="preserve">, float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6098E62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64C2BF0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gramStart"/>
            <w:r w:rsidRPr="008F45C2">
              <w:rPr>
                <w:rFonts w:ascii="inherit" w:eastAsia="Times New Roman" w:hAnsi="inherit" w:cs="Times New Roman"/>
                <w:color w:val="000000"/>
                <w:sz w:val="18"/>
                <w:szCs w:val="18"/>
              </w:rPr>
              <w:t>Console::</w:t>
            </w:r>
            <w:proofErr w:type="gramEnd"/>
            <w:r w:rsidRPr="008F45C2">
              <w:rPr>
                <w:rFonts w:ascii="inherit" w:eastAsia="Times New Roman" w:hAnsi="inherit" w:cs="Times New Roman"/>
                <w:color w:val="000000"/>
                <w:sz w:val="18"/>
                <w:szCs w:val="18"/>
              </w:rPr>
              <w:t>WriteLine("The Move method from the Wrapper was called!");</w:t>
            </w:r>
          </w:p>
          <w:p w14:paraId="1E26A33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spellStart"/>
            <w:r w:rsidRPr="008F45C2">
              <w:rPr>
                <w:rFonts w:ascii="inherit" w:eastAsia="Times New Roman" w:hAnsi="inherit" w:cs="Times New Roman"/>
                <w:color w:val="000000"/>
                <w:sz w:val="18"/>
                <w:szCs w:val="18"/>
              </w:rPr>
              <w:t>m_Instance</w:t>
            </w:r>
            <w:proofErr w:type="spellEnd"/>
            <w:r w:rsidRPr="008F45C2">
              <w:rPr>
                <w:rFonts w:ascii="inherit" w:eastAsia="Times New Roman" w:hAnsi="inherit" w:cs="Times New Roman"/>
                <w:color w:val="000000"/>
                <w:sz w:val="18"/>
                <w:szCs w:val="18"/>
              </w:rPr>
              <w:t>-&gt;</w:t>
            </w:r>
            <w:proofErr w:type="gramStart"/>
            <w:r w:rsidRPr="008F45C2">
              <w:rPr>
                <w:rFonts w:ascii="inherit" w:eastAsia="Times New Roman" w:hAnsi="inherit" w:cs="Times New Roman"/>
                <w:color w:val="000000"/>
                <w:sz w:val="18"/>
                <w:szCs w:val="18"/>
              </w:rPr>
              <w:t>Move(</w:t>
            </w:r>
            <w:proofErr w:type="spellStart"/>
            <w:proofErr w:type="gramEnd"/>
            <w:r w:rsidRPr="008F45C2">
              <w:rPr>
                <w:rFonts w:ascii="inherit" w:eastAsia="Times New Roman" w:hAnsi="inherit" w:cs="Times New Roman"/>
                <w:color w:val="000000"/>
                <w:sz w:val="18"/>
                <w:szCs w:val="18"/>
              </w:rPr>
              <w:t>deltaX</w:t>
            </w:r>
            <w:proofErr w:type="spell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deltaY</w:t>
            </w:r>
            <w:proofErr w:type="spellEnd"/>
            <w:r w:rsidRPr="008F45C2">
              <w:rPr>
                <w:rFonts w:ascii="inherit" w:eastAsia="Times New Roman" w:hAnsi="inherit" w:cs="Times New Roman"/>
                <w:color w:val="000000"/>
                <w:sz w:val="18"/>
                <w:szCs w:val="18"/>
              </w:rPr>
              <w:t>);</w:t>
            </w:r>
          </w:p>
          <w:p w14:paraId="4B4F651E"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t>}</w:t>
            </w:r>
          </w:p>
          <w:p w14:paraId="3FE7135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2CA3AD46"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An important thing to notice about the data types is that all the primitive types from C++ are compatible with their C# counterparts and therefore need no conversion in order to pass them from one context to another.</w:t>
      </w:r>
    </w:p>
    <w:p w14:paraId="1E3B2E3F"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Apart from the .NET </w:t>
      </w:r>
      <w:r w:rsidRPr="008F45C2">
        <w:rPr>
          <w:rFonts w:ascii="Arial" w:eastAsia="Times New Roman" w:hAnsi="Arial" w:cs="Arial"/>
          <w:i/>
          <w:iCs/>
          <w:color w:val="373737"/>
          <w:sz w:val="24"/>
          <w:szCs w:val="24"/>
        </w:rPr>
        <w:t>String</w:t>
      </w:r>
      <w:r w:rsidRPr="008F45C2">
        <w:rPr>
          <w:rFonts w:ascii="Arial" w:eastAsia="Times New Roman" w:hAnsi="Arial" w:cs="Arial"/>
          <w:color w:val="373737"/>
          <w:sz w:val="24"/>
          <w:szCs w:val="24"/>
        </w:rPr>
        <w:t> to a C++ </w:t>
      </w:r>
      <w:r w:rsidRPr="008F45C2">
        <w:rPr>
          <w:rFonts w:ascii="Arial" w:eastAsia="Times New Roman" w:hAnsi="Arial" w:cs="Arial"/>
          <w:b/>
          <w:bCs/>
          <w:color w:val="373737"/>
          <w:sz w:val="24"/>
          <w:szCs w:val="24"/>
        </w:rPr>
        <w:t>const char*</w:t>
      </w:r>
      <w:r w:rsidRPr="008F45C2">
        <w:rPr>
          <w:rFonts w:ascii="Arial" w:eastAsia="Times New Roman" w:hAnsi="Arial" w:cs="Arial"/>
          <w:color w:val="373737"/>
          <w:sz w:val="24"/>
          <w:szCs w:val="24"/>
        </w:rPr>
        <w:t> conversion, you might find yourself in the position where you need to convert a .NET array to a C++ one. Even though they might look the same, there is a big difference between them: a .NET array is an object, while a C++ array is simply a pointer to the first element. I did not include any arrays in this example, but I will give you an example of a function that does the conversion:</w:t>
      </w:r>
    </w:p>
    <w:tbl>
      <w:tblPr>
        <w:tblW w:w="10815" w:type="dxa"/>
        <w:tblCellSpacing w:w="15" w:type="dxa"/>
        <w:tblInd w:w="-315" w:type="dxa"/>
        <w:tblCellMar>
          <w:top w:w="15" w:type="dxa"/>
          <w:left w:w="15" w:type="dxa"/>
          <w:bottom w:w="15" w:type="dxa"/>
          <w:right w:w="15" w:type="dxa"/>
        </w:tblCellMar>
        <w:tblLook w:val="04A0" w:firstRow="1" w:lastRow="0" w:firstColumn="1" w:lastColumn="0" w:noHBand="0" w:noVBand="1"/>
      </w:tblPr>
      <w:tblGrid>
        <w:gridCol w:w="255"/>
        <w:gridCol w:w="10560"/>
      </w:tblGrid>
      <w:tr w:rsidR="008F45C2" w:rsidRPr="008F45C2" w14:paraId="60D58158" w14:textId="77777777" w:rsidTr="008F45C2">
        <w:trPr>
          <w:tblCellSpacing w:w="15" w:type="dxa"/>
        </w:trPr>
        <w:tc>
          <w:tcPr>
            <w:tcW w:w="0" w:type="auto"/>
            <w:tcBorders>
              <w:top w:val="nil"/>
              <w:left w:val="nil"/>
              <w:bottom w:val="nil"/>
              <w:right w:val="nil"/>
            </w:tcBorders>
            <w:vAlign w:val="center"/>
            <w:hideMark/>
          </w:tcPr>
          <w:p w14:paraId="5F69FC3A"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515" w:type="dxa"/>
            <w:tcBorders>
              <w:top w:val="nil"/>
              <w:left w:val="nil"/>
              <w:bottom w:val="nil"/>
              <w:right w:val="nil"/>
            </w:tcBorders>
            <w:vAlign w:val="center"/>
            <w:hideMark/>
          </w:tcPr>
          <w:p w14:paraId="7FFE3900"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xml:space="preserve">static void </w:t>
            </w:r>
            <w:proofErr w:type="spellStart"/>
            <w:r w:rsidRPr="008F45C2">
              <w:rPr>
                <w:rFonts w:ascii="inherit" w:eastAsia="Times New Roman" w:hAnsi="inherit" w:cs="Times New Roman"/>
                <w:color w:val="000000"/>
                <w:sz w:val="18"/>
                <w:szCs w:val="18"/>
              </w:rPr>
              <w:t>int_array_conversion</w:t>
            </w:r>
            <w:proofErr w:type="spellEnd"/>
            <w:r w:rsidRPr="008F45C2">
              <w:rPr>
                <w:rFonts w:ascii="inherit" w:eastAsia="Times New Roman" w:hAnsi="inherit" w:cs="Times New Roman"/>
                <w:color w:val="000000"/>
                <w:sz w:val="18"/>
                <w:szCs w:val="18"/>
              </w:rPr>
              <w:t>(array&lt;int&gt;^ data)</w:t>
            </w:r>
          </w:p>
          <w:p w14:paraId="56DD9F7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0F3BC32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r>
            <w:proofErr w:type="spellStart"/>
            <w:r w:rsidRPr="008F45C2">
              <w:rPr>
                <w:rFonts w:ascii="inherit" w:eastAsia="Times New Roman" w:hAnsi="inherit" w:cs="Times New Roman"/>
                <w:color w:val="000000"/>
                <w:sz w:val="18"/>
                <w:szCs w:val="18"/>
              </w:rPr>
              <w:t>pin_ptr</w:t>
            </w:r>
            <w:proofErr w:type="spellEnd"/>
            <w:r w:rsidRPr="008F45C2">
              <w:rPr>
                <w:rFonts w:ascii="inherit" w:eastAsia="Times New Roman" w:hAnsi="inherit" w:cs="Times New Roman"/>
                <w:color w:val="000000"/>
                <w:sz w:val="18"/>
                <w:szCs w:val="18"/>
              </w:rPr>
              <w:t xml:space="preserve">&lt;unsigned int&gt; </w:t>
            </w:r>
            <w:proofErr w:type="spellStart"/>
            <w:r w:rsidRPr="008F45C2">
              <w:rPr>
                <w:rFonts w:ascii="inherit" w:eastAsia="Times New Roman" w:hAnsi="inherit" w:cs="Times New Roman"/>
                <w:color w:val="000000"/>
                <w:sz w:val="18"/>
                <w:szCs w:val="18"/>
              </w:rPr>
              <w:t>arrayPin</w:t>
            </w:r>
            <w:proofErr w:type="spellEnd"/>
            <w:r w:rsidRPr="008F45C2">
              <w:rPr>
                <w:rFonts w:ascii="inherit" w:eastAsia="Times New Roman" w:hAnsi="inherit" w:cs="Times New Roman"/>
                <w:color w:val="000000"/>
                <w:sz w:val="18"/>
                <w:szCs w:val="18"/>
              </w:rPr>
              <w:t xml:space="preserve"> = &amp;</w:t>
            </w:r>
            <w:proofErr w:type="gramStart"/>
            <w:r w:rsidRPr="008F45C2">
              <w:rPr>
                <w:rFonts w:ascii="inherit" w:eastAsia="Times New Roman" w:hAnsi="inherit" w:cs="Times New Roman"/>
                <w:color w:val="000000"/>
                <w:sz w:val="18"/>
                <w:szCs w:val="18"/>
              </w:rPr>
              <w:t>data[</w:t>
            </w:r>
            <w:proofErr w:type="gramEnd"/>
            <w:r w:rsidRPr="008F45C2">
              <w:rPr>
                <w:rFonts w:ascii="inherit" w:eastAsia="Times New Roman" w:hAnsi="inherit" w:cs="Times New Roman"/>
                <w:color w:val="000000"/>
                <w:sz w:val="18"/>
                <w:szCs w:val="18"/>
              </w:rPr>
              <w:t>0];</w:t>
            </w:r>
          </w:p>
          <w:p w14:paraId="02BA224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r w:rsidRPr="008F45C2">
              <w:rPr>
                <w:rFonts w:ascii="inherit" w:eastAsia="Times New Roman" w:hAnsi="inherit" w:cs="Times New Roman"/>
                <w:color w:val="000000"/>
                <w:sz w:val="18"/>
                <w:szCs w:val="18"/>
              </w:rPr>
              <w:tab/>
            </w:r>
            <w:r w:rsidRPr="008F45C2">
              <w:rPr>
                <w:rFonts w:ascii="inherit" w:eastAsia="Times New Roman" w:hAnsi="inherit" w:cs="Times New Roman"/>
                <w:color w:val="000000"/>
                <w:sz w:val="18"/>
                <w:szCs w:val="18"/>
              </w:rPr>
              <w:tab/>
              <w:t>unsigned int size = data-&gt;Length;</w:t>
            </w:r>
            <w:r w:rsidRPr="008F45C2">
              <w:rPr>
                <w:rFonts w:ascii="inherit" w:eastAsia="Times New Roman" w:hAnsi="inherit" w:cs="Times New Roman"/>
                <w:color w:val="000000"/>
                <w:sz w:val="18"/>
                <w:szCs w:val="18"/>
              </w:rPr>
              <w:tab/>
            </w:r>
          </w:p>
          <w:p w14:paraId="39C1F4B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79D009A5"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I chose to create the example with an integer array, but you can replace</w:t>
      </w:r>
      <w:r w:rsidRPr="008F45C2">
        <w:rPr>
          <w:rFonts w:ascii="Arial" w:eastAsia="Times New Roman" w:hAnsi="Arial" w:cs="Arial"/>
          <w:b/>
          <w:bCs/>
          <w:color w:val="373737"/>
          <w:sz w:val="24"/>
          <w:szCs w:val="24"/>
        </w:rPr>
        <w:t> int</w:t>
      </w:r>
      <w:r w:rsidRPr="008F45C2">
        <w:rPr>
          <w:rFonts w:ascii="Arial" w:eastAsia="Times New Roman" w:hAnsi="Arial" w:cs="Arial"/>
          <w:color w:val="373737"/>
          <w:sz w:val="24"/>
          <w:szCs w:val="24"/>
        </w:rPr>
        <w:t> with any type that you need. However, I recommend writing the code for this conversion wherever you need it rather than using a function like this, since, as you can see, there are two components that you need to know for the unmanaged array: the pointer to the first element and the number of elements. You can, of course, create a </w:t>
      </w:r>
      <w:r w:rsidRPr="008F45C2">
        <w:rPr>
          <w:rFonts w:ascii="Arial" w:eastAsia="Times New Roman" w:hAnsi="Arial" w:cs="Arial"/>
          <w:b/>
          <w:bCs/>
          <w:color w:val="373737"/>
          <w:sz w:val="24"/>
          <w:szCs w:val="24"/>
        </w:rPr>
        <w:t>struct</w:t>
      </w:r>
      <w:r w:rsidRPr="008F45C2">
        <w:rPr>
          <w:rFonts w:ascii="Arial" w:eastAsia="Times New Roman" w:hAnsi="Arial" w:cs="Arial"/>
          <w:color w:val="373737"/>
          <w:sz w:val="24"/>
          <w:szCs w:val="24"/>
        </w:rPr>
        <w:t> to hold both of these elements, but it is a simpler and more elegant solution to just write these two lines of code for each separate case where you need to.</w:t>
      </w:r>
    </w:p>
    <w:p w14:paraId="3D0F08BC" w14:textId="77777777" w:rsidR="008F45C2" w:rsidRPr="008F45C2" w:rsidRDefault="008F45C2" w:rsidP="008F45C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8F45C2">
        <w:rPr>
          <w:rFonts w:ascii="Times New Roman" w:eastAsia="Times New Roman" w:hAnsi="Times New Roman" w:cs="Times New Roman"/>
          <w:b/>
          <w:bCs/>
          <w:color w:val="222222"/>
          <w:sz w:val="36"/>
          <w:szCs w:val="36"/>
        </w:rPr>
        <w:t>Creating a C# sandbox project</w:t>
      </w:r>
    </w:p>
    <w:p w14:paraId="04CEEFA3"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The last part of this tutorial is to create a C# project and test whether we are able to access the C++ functionality or not. Right-click the solution and add a new C# console application; I have called it Sandbox.</w:t>
      </w:r>
    </w:p>
    <w:p w14:paraId="11CC03CE" w14:textId="4658D35A"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7008A1B4" wp14:editId="2547962C">
            <wp:extent cx="8963025" cy="6229350"/>
            <wp:effectExtent l="0" t="0" r="9525" b="0"/>
            <wp:docPr id="3" name="Picture 3" descr="C:\Users\mirce\AppData\Local\Microsoft\Windows\INetCache\Content.Word\create_sand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rce\AppData\Local\Microsoft\Windows\INetCache\Content.Word\create_sandbo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63025" cy="6229350"/>
                    </a:xfrm>
                    <a:prstGeom prst="rect">
                      <a:avLst/>
                    </a:prstGeom>
                    <a:noFill/>
                    <a:ln>
                      <a:noFill/>
                    </a:ln>
                  </pic:spPr>
                </pic:pic>
              </a:graphicData>
            </a:graphic>
          </wp:inline>
        </w:drawing>
      </w:r>
    </w:p>
    <w:p w14:paraId="5ABAA32B"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After that, add a reference from the Sandbox project to the Wrapper, the same way you did earlier.</w:t>
      </w:r>
    </w:p>
    <w:p w14:paraId="45127E57"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We are now ready to code a C# test; we can easily check the result by looking at the text that will be printed in the console.</w:t>
      </w:r>
    </w:p>
    <w:p w14:paraId="7185A1A6" w14:textId="15B633BD"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lastRenderedPageBreak/>
        <w:drawing>
          <wp:inline distT="0" distB="0" distL="0" distR="0" wp14:anchorId="16305F5E" wp14:editId="7EE797C4">
            <wp:extent cx="7534275" cy="5181600"/>
            <wp:effectExtent l="0" t="0" r="9525" b="0"/>
            <wp:docPr id="2" name="Picture 2" descr="C:\Users\mirce\AppData\Local\Microsoft\Windows\INetCache\Content.Word\sandbox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rce\AppData\Local\Microsoft\Windows\INetCache\Content.Word\sandbox_refer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4275" cy="5181600"/>
                    </a:xfrm>
                    <a:prstGeom prst="rect">
                      <a:avLst/>
                    </a:prstGeom>
                    <a:noFill/>
                    <a:ln>
                      <a:noFill/>
                    </a:ln>
                  </pic:spPr>
                </pic:pic>
              </a:graphicData>
            </a:graphic>
          </wp:inline>
        </w:drawing>
      </w:r>
    </w:p>
    <w:tbl>
      <w:tblPr>
        <w:tblW w:w="10815" w:type="dxa"/>
        <w:tblCellSpacing w:w="15" w:type="dxa"/>
        <w:tblInd w:w="-465" w:type="dxa"/>
        <w:tblCellMar>
          <w:top w:w="15" w:type="dxa"/>
          <w:left w:w="15" w:type="dxa"/>
          <w:bottom w:w="15" w:type="dxa"/>
          <w:right w:w="15" w:type="dxa"/>
        </w:tblCellMar>
        <w:tblLook w:val="04A0" w:firstRow="1" w:lastRow="0" w:firstColumn="1" w:lastColumn="0" w:noHBand="0" w:noVBand="1"/>
      </w:tblPr>
      <w:tblGrid>
        <w:gridCol w:w="405"/>
        <w:gridCol w:w="10410"/>
      </w:tblGrid>
      <w:tr w:rsidR="008F45C2" w:rsidRPr="008F45C2" w14:paraId="321D363B" w14:textId="77777777" w:rsidTr="008F45C2">
        <w:trPr>
          <w:tblCellSpacing w:w="15" w:type="dxa"/>
        </w:trPr>
        <w:tc>
          <w:tcPr>
            <w:tcW w:w="0" w:type="auto"/>
            <w:tcBorders>
              <w:top w:val="nil"/>
              <w:left w:val="nil"/>
              <w:bottom w:val="nil"/>
              <w:right w:val="nil"/>
            </w:tcBorders>
            <w:vAlign w:val="center"/>
            <w:hideMark/>
          </w:tcPr>
          <w:p w14:paraId="2E97598A" w14:textId="77777777" w:rsidR="008F45C2" w:rsidRPr="008F45C2" w:rsidRDefault="008F45C2" w:rsidP="008F45C2">
            <w:pPr>
              <w:spacing w:after="0" w:line="240" w:lineRule="auto"/>
              <w:rPr>
                <w:rFonts w:ascii="Arial" w:eastAsia="Times New Roman" w:hAnsi="Arial" w:cs="Arial"/>
                <w:color w:val="373737"/>
                <w:sz w:val="24"/>
                <w:szCs w:val="24"/>
              </w:rPr>
            </w:pPr>
          </w:p>
        </w:tc>
        <w:tc>
          <w:tcPr>
            <w:tcW w:w="10365" w:type="dxa"/>
            <w:tcBorders>
              <w:top w:val="nil"/>
              <w:left w:val="nil"/>
              <w:bottom w:val="nil"/>
              <w:right w:val="nil"/>
            </w:tcBorders>
            <w:vAlign w:val="center"/>
            <w:hideMark/>
          </w:tcPr>
          <w:p w14:paraId="7F52BCE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using System;</w:t>
            </w:r>
          </w:p>
          <w:p w14:paraId="2425C57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using CLI;</w:t>
            </w:r>
          </w:p>
          <w:p w14:paraId="5815D853"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namespace Sandbox</w:t>
            </w:r>
          </w:p>
          <w:p w14:paraId="5918BD6B"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2527A6D6"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class Program</w:t>
            </w:r>
          </w:p>
          <w:p w14:paraId="7D3827F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6E62593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static void Main(</w:t>
            </w:r>
            <w:proofErr w:type="gramStart"/>
            <w:r w:rsidRPr="008F45C2">
              <w:rPr>
                <w:rFonts w:ascii="inherit" w:eastAsia="Times New Roman" w:hAnsi="inherit" w:cs="Times New Roman"/>
                <w:color w:val="000000"/>
                <w:sz w:val="18"/>
                <w:szCs w:val="18"/>
              </w:rPr>
              <w:t>string[</w:t>
            </w:r>
            <w:proofErr w:type="gramEnd"/>
            <w:r w:rsidRPr="008F45C2">
              <w:rPr>
                <w:rFonts w:ascii="inherit" w:eastAsia="Times New Roman" w:hAnsi="inherit" w:cs="Times New Roman"/>
                <w:color w:val="000000"/>
                <w:sz w:val="18"/>
                <w:szCs w:val="18"/>
              </w:rPr>
              <w:t xml:space="preserve">] </w:t>
            </w:r>
            <w:proofErr w:type="spellStart"/>
            <w:r w:rsidRPr="008F45C2">
              <w:rPr>
                <w:rFonts w:ascii="inherit" w:eastAsia="Times New Roman" w:hAnsi="inherit" w:cs="Times New Roman"/>
                <w:color w:val="000000"/>
                <w:sz w:val="18"/>
                <w:szCs w:val="18"/>
              </w:rPr>
              <w:t>args</w:t>
            </w:r>
            <w:proofErr w:type="spellEnd"/>
            <w:r w:rsidRPr="008F45C2">
              <w:rPr>
                <w:rFonts w:ascii="inherit" w:eastAsia="Times New Roman" w:hAnsi="inherit" w:cs="Times New Roman"/>
                <w:color w:val="000000"/>
                <w:sz w:val="18"/>
                <w:szCs w:val="18"/>
              </w:rPr>
              <w:t>)</w:t>
            </w:r>
          </w:p>
          <w:p w14:paraId="4E048FA1"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200703CF"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xml:space="preserve">              Entity e = new </w:t>
            </w:r>
            <w:proofErr w:type="gramStart"/>
            <w:r w:rsidRPr="008F45C2">
              <w:rPr>
                <w:rFonts w:ascii="inherit" w:eastAsia="Times New Roman" w:hAnsi="inherit" w:cs="Times New Roman"/>
                <w:color w:val="000000"/>
                <w:sz w:val="18"/>
                <w:szCs w:val="18"/>
              </w:rPr>
              <w:t>Entity(</w:t>
            </w:r>
            <w:proofErr w:type="gramEnd"/>
            <w:r w:rsidRPr="008F45C2">
              <w:rPr>
                <w:rFonts w:ascii="inherit" w:eastAsia="Times New Roman" w:hAnsi="inherit" w:cs="Times New Roman"/>
                <w:color w:val="000000"/>
                <w:sz w:val="18"/>
                <w:szCs w:val="18"/>
              </w:rPr>
              <w:t xml:space="preserve">"The </w:t>
            </w:r>
            <w:proofErr w:type="spellStart"/>
            <w:r w:rsidRPr="008F45C2">
              <w:rPr>
                <w:rFonts w:ascii="inherit" w:eastAsia="Times New Roman" w:hAnsi="inherit" w:cs="Times New Roman"/>
                <w:color w:val="000000"/>
                <w:sz w:val="18"/>
                <w:szCs w:val="18"/>
              </w:rPr>
              <w:t>Wallman</w:t>
            </w:r>
            <w:proofErr w:type="spellEnd"/>
            <w:r w:rsidRPr="008F45C2">
              <w:rPr>
                <w:rFonts w:ascii="inherit" w:eastAsia="Times New Roman" w:hAnsi="inherit" w:cs="Times New Roman"/>
                <w:color w:val="000000"/>
                <w:sz w:val="18"/>
                <w:szCs w:val="18"/>
              </w:rPr>
              <w:t>", 20, 35);</w:t>
            </w:r>
          </w:p>
          <w:p w14:paraId="4829DA64"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roofErr w:type="spellStart"/>
            <w:proofErr w:type="gramStart"/>
            <w:r w:rsidRPr="008F45C2">
              <w:rPr>
                <w:rFonts w:ascii="inherit" w:eastAsia="Times New Roman" w:hAnsi="inherit" w:cs="Times New Roman"/>
                <w:color w:val="000000"/>
                <w:sz w:val="18"/>
                <w:szCs w:val="18"/>
              </w:rPr>
              <w:t>e.Move</w:t>
            </w:r>
            <w:proofErr w:type="spellEnd"/>
            <w:proofErr w:type="gramEnd"/>
            <w:r w:rsidRPr="008F45C2">
              <w:rPr>
                <w:rFonts w:ascii="inherit" w:eastAsia="Times New Roman" w:hAnsi="inherit" w:cs="Times New Roman"/>
                <w:color w:val="000000"/>
                <w:sz w:val="18"/>
                <w:szCs w:val="18"/>
              </w:rPr>
              <w:t>(5, -10);</w:t>
            </w:r>
          </w:p>
          <w:p w14:paraId="08ABFF08"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roofErr w:type="spellStart"/>
            <w:r w:rsidRPr="008F45C2">
              <w:rPr>
                <w:rFonts w:ascii="inherit" w:eastAsia="Times New Roman" w:hAnsi="inherit" w:cs="Times New Roman"/>
                <w:color w:val="000000"/>
                <w:sz w:val="18"/>
                <w:szCs w:val="18"/>
              </w:rPr>
              <w:t>Console.WriteLine</w:t>
            </w:r>
            <w:proofErr w:type="spellEnd"/>
            <w:r w:rsidRPr="008F45C2">
              <w:rPr>
                <w:rFonts w:ascii="inherit" w:eastAsia="Times New Roman" w:hAnsi="inherit" w:cs="Times New Roman"/>
                <w:color w:val="000000"/>
                <w:sz w:val="18"/>
                <w:szCs w:val="18"/>
              </w:rPr>
              <w:t>(</w:t>
            </w:r>
            <w:proofErr w:type="spellStart"/>
            <w:proofErr w:type="gramStart"/>
            <w:r w:rsidRPr="008F45C2">
              <w:rPr>
                <w:rFonts w:ascii="inherit" w:eastAsia="Times New Roman" w:hAnsi="inherit" w:cs="Times New Roman"/>
                <w:color w:val="000000"/>
                <w:sz w:val="18"/>
                <w:szCs w:val="18"/>
              </w:rPr>
              <w:t>e.XPosition</w:t>
            </w:r>
            <w:proofErr w:type="spellEnd"/>
            <w:proofErr w:type="gramEnd"/>
            <w:r w:rsidRPr="008F45C2">
              <w:rPr>
                <w:rFonts w:ascii="inherit" w:eastAsia="Times New Roman" w:hAnsi="inherit" w:cs="Times New Roman"/>
                <w:color w:val="000000"/>
                <w:sz w:val="18"/>
                <w:szCs w:val="18"/>
              </w:rPr>
              <w:t xml:space="preserve"> + " " + </w:t>
            </w:r>
            <w:proofErr w:type="spellStart"/>
            <w:r w:rsidRPr="008F45C2">
              <w:rPr>
                <w:rFonts w:ascii="inherit" w:eastAsia="Times New Roman" w:hAnsi="inherit" w:cs="Times New Roman"/>
                <w:color w:val="000000"/>
                <w:sz w:val="18"/>
                <w:szCs w:val="18"/>
              </w:rPr>
              <w:t>e.YPosition</w:t>
            </w:r>
            <w:proofErr w:type="spellEnd"/>
            <w:r w:rsidRPr="008F45C2">
              <w:rPr>
                <w:rFonts w:ascii="inherit" w:eastAsia="Times New Roman" w:hAnsi="inherit" w:cs="Times New Roman"/>
                <w:color w:val="000000"/>
                <w:sz w:val="18"/>
                <w:szCs w:val="18"/>
              </w:rPr>
              <w:t xml:space="preserve">);   </w:t>
            </w:r>
          </w:p>
          <w:p w14:paraId="49637B12"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roofErr w:type="spellStart"/>
            <w:r w:rsidRPr="008F45C2">
              <w:rPr>
                <w:rFonts w:ascii="inherit" w:eastAsia="Times New Roman" w:hAnsi="inherit" w:cs="Times New Roman"/>
                <w:color w:val="000000"/>
                <w:sz w:val="18"/>
                <w:szCs w:val="18"/>
              </w:rPr>
              <w:t>Console.Read</w:t>
            </w:r>
            <w:proofErr w:type="spellEnd"/>
            <w:r w:rsidRPr="008F45C2">
              <w:rPr>
                <w:rFonts w:ascii="inherit" w:eastAsia="Times New Roman" w:hAnsi="inherit" w:cs="Times New Roman"/>
                <w:color w:val="000000"/>
                <w:sz w:val="18"/>
                <w:szCs w:val="18"/>
              </w:rPr>
              <w:t>();        </w:t>
            </w:r>
          </w:p>
          <w:p w14:paraId="08753EFA"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14FDC3B5"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p w14:paraId="6649A3C9" w14:textId="77777777" w:rsidR="008F45C2" w:rsidRPr="008F45C2" w:rsidRDefault="008F45C2" w:rsidP="008F45C2">
            <w:pPr>
              <w:spacing w:after="0" w:line="240" w:lineRule="auto"/>
              <w:rPr>
                <w:rFonts w:ascii="inherit" w:eastAsia="Times New Roman" w:hAnsi="inherit" w:cs="Times New Roman"/>
                <w:color w:val="000000"/>
                <w:sz w:val="18"/>
                <w:szCs w:val="18"/>
              </w:rPr>
            </w:pPr>
            <w:r w:rsidRPr="008F45C2">
              <w:rPr>
                <w:rFonts w:ascii="inherit" w:eastAsia="Times New Roman" w:hAnsi="inherit" w:cs="Times New Roman"/>
                <w:color w:val="000000"/>
                <w:sz w:val="18"/>
                <w:szCs w:val="18"/>
              </w:rPr>
              <w:t>  }</w:t>
            </w:r>
          </w:p>
        </w:tc>
      </w:tr>
    </w:tbl>
    <w:p w14:paraId="25B6319A"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 xml:space="preserve">We are able to easily create a new Entity object – which is the Entity from the Wrapper project, not the one from the Core – and access the methods and properties that is has </w:t>
      </w:r>
      <w:r w:rsidRPr="008F45C2">
        <w:rPr>
          <w:rFonts w:ascii="Arial" w:eastAsia="Times New Roman" w:hAnsi="Arial" w:cs="Arial"/>
          <w:color w:val="373737"/>
          <w:sz w:val="24"/>
          <w:szCs w:val="24"/>
        </w:rPr>
        <w:lastRenderedPageBreak/>
        <w:t>to offer. Before running the project, make sure to right click on it in the Solution Explorer, and choose “Set as startup project”.</w:t>
      </w:r>
    </w:p>
    <w:p w14:paraId="5999B550"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An interesting thing that you might notice in the console is that the core Entity object is created before the wrapper Entity object – this is actually an illusion created by the console-printing, since the superclass constructor from the wrapper Entity object is called before the </w:t>
      </w:r>
      <w:proofErr w:type="gramStart"/>
      <w:r w:rsidRPr="008F45C2">
        <w:rPr>
          <w:rFonts w:ascii="Arial" w:eastAsia="Times New Roman" w:hAnsi="Arial" w:cs="Arial"/>
          <w:b/>
          <w:bCs/>
          <w:color w:val="373737"/>
          <w:sz w:val="24"/>
          <w:szCs w:val="24"/>
        </w:rPr>
        <w:t>Console::</w:t>
      </w:r>
      <w:proofErr w:type="gramEnd"/>
      <w:r w:rsidRPr="008F45C2">
        <w:rPr>
          <w:rFonts w:ascii="Arial" w:eastAsia="Times New Roman" w:hAnsi="Arial" w:cs="Arial"/>
          <w:b/>
          <w:bCs/>
          <w:color w:val="373737"/>
          <w:sz w:val="24"/>
          <w:szCs w:val="24"/>
        </w:rPr>
        <w:t>WriteLine</w:t>
      </w:r>
      <w:r w:rsidRPr="008F45C2">
        <w:rPr>
          <w:rFonts w:ascii="Arial" w:eastAsia="Times New Roman" w:hAnsi="Arial" w:cs="Arial"/>
          <w:color w:val="373737"/>
          <w:sz w:val="24"/>
          <w:szCs w:val="24"/>
        </w:rPr>
        <w:t> method is called.</w:t>
      </w:r>
    </w:p>
    <w:p w14:paraId="78CDAC21" w14:textId="51B64DAB"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noProof/>
          <w:color w:val="373737"/>
          <w:sz w:val="24"/>
          <w:szCs w:val="24"/>
        </w:rPr>
        <w:drawing>
          <wp:inline distT="0" distB="0" distL="0" distR="0" wp14:anchorId="58C75F0E" wp14:editId="52383782">
            <wp:extent cx="3771900" cy="1419225"/>
            <wp:effectExtent l="0" t="0" r="0" b="9525"/>
            <wp:docPr id="1" name="Picture 1" descr="https://www.red-gate.com/simple-talk/wp-content/uploads/2017/09/word-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gate.com/simple-talk/wp-content/uploads/2017/09/word-image-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419225"/>
                    </a:xfrm>
                    <a:prstGeom prst="rect">
                      <a:avLst/>
                    </a:prstGeom>
                    <a:noFill/>
                    <a:ln>
                      <a:noFill/>
                    </a:ln>
                  </pic:spPr>
                </pic:pic>
              </a:graphicData>
            </a:graphic>
          </wp:inline>
        </w:drawing>
      </w:r>
    </w:p>
    <w:p w14:paraId="055167AD" w14:textId="77777777" w:rsidR="008F45C2" w:rsidRPr="008F45C2" w:rsidRDefault="008F45C2" w:rsidP="008F45C2">
      <w:pPr>
        <w:shd w:val="clear" w:color="auto" w:fill="FFFFFF"/>
        <w:spacing w:after="150" w:line="510" w:lineRule="atLeast"/>
        <w:outlineLvl w:val="1"/>
        <w:rPr>
          <w:rFonts w:ascii="Times New Roman" w:eastAsia="Times New Roman" w:hAnsi="Times New Roman" w:cs="Times New Roman"/>
          <w:b/>
          <w:bCs/>
          <w:color w:val="222222"/>
          <w:sz w:val="36"/>
          <w:szCs w:val="36"/>
        </w:rPr>
      </w:pPr>
      <w:r w:rsidRPr="008F45C2">
        <w:rPr>
          <w:rFonts w:ascii="Times New Roman" w:eastAsia="Times New Roman" w:hAnsi="Times New Roman" w:cs="Times New Roman"/>
          <w:b/>
          <w:bCs/>
          <w:color w:val="222222"/>
          <w:sz w:val="36"/>
          <w:szCs w:val="36"/>
        </w:rPr>
        <w:t>Conclusion</w:t>
      </w:r>
    </w:p>
    <w:p w14:paraId="1F030ABA" w14:textId="77777777" w:rsidR="008F45C2" w:rsidRPr="008F45C2" w:rsidRDefault="008F45C2" w:rsidP="008F45C2">
      <w:pPr>
        <w:shd w:val="clear" w:color="auto" w:fill="FFFFFF"/>
        <w:spacing w:before="100" w:beforeAutospacing="1" w:after="100" w:afterAutospacing="1" w:line="240" w:lineRule="auto"/>
        <w:rPr>
          <w:rFonts w:ascii="Arial" w:eastAsia="Times New Roman" w:hAnsi="Arial" w:cs="Arial"/>
          <w:color w:val="373737"/>
          <w:sz w:val="24"/>
          <w:szCs w:val="24"/>
        </w:rPr>
      </w:pPr>
      <w:r w:rsidRPr="008F45C2">
        <w:rPr>
          <w:rFonts w:ascii="Arial" w:eastAsia="Times New Roman" w:hAnsi="Arial" w:cs="Arial"/>
          <w:color w:val="373737"/>
          <w:sz w:val="24"/>
          <w:szCs w:val="24"/>
        </w:rPr>
        <w:t>The example that I developed for this article is very basic, as the main purpose of the article was to show you the architecture that is involved in a C++/CLI wrapper. If you wonder why you would ever use this technology for something as simple as accessing and changing two variables, the answer is that you should not. I mentioned game engines as a main candidate for using a wrapper several times in this article, because this is the example that I am most familiar with, but it is not the only acceptable case. However, you should spend some time taking all the possible solutions into consideration before deciding to use C++/CLI instead of just C#: Does it really increase the performance of your software? Is the Garbage Controller really hurting the memory usage of your program so much that you need to handle it yourself? There are many such questions that may appear along the way, so I suggest documenting a lot about the technologies that you are using in your project before deciding to introduce a C++/CLI wrapper into it.</w:t>
      </w:r>
    </w:p>
    <w:p w14:paraId="59455681" w14:textId="77777777" w:rsidR="006E4420" w:rsidRDefault="006E4420"/>
    <w:sectPr w:rsidR="006E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FF"/>
    <w:rsid w:val="00132DFF"/>
    <w:rsid w:val="006E4420"/>
    <w:rsid w:val="008F45C2"/>
    <w:rsid w:val="00A8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F136"/>
  <w15:chartTrackingRefBased/>
  <w15:docId w15:val="{48E71055-38C0-4D9D-9BEB-1E4B06DA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45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45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45C2"/>
    <w:rPr>
      <w:rFonts w:ascii="Times New Roman" w:eastAsia="Times New Roman" w:hAnsi="Times New Roman" w:cs="Times New Roman"/>
      <w:b/>
      <w:bCs/>
      <w:sz w:val="36"/>
      <w:szCs w:val="36"/>
    </w:rPr>
  </w:style>
  <w:style w:type="paragraph" w:customStyle="1" w:styleId="msonormal0">
    <w:name w:val="msonormal"/>
    <w:basedOn w:val="Normal"/>
    <w:rsid w:val="008F45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45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45C2"/>
    <w:rPr>
      <w:i/>
      <w:iCs/>
    </w:rPr>
  </w:style>
  <w:style w:type="character" w:customStyle="1" w:styleId="crayon-c">
    <w:name w:val="crayon-c"/>
    <w:basedOn w:val="DefaultParagraphFont"/>
    <w:rsid w:val="008F45C2"/>
  </w:style>
  <w:style w:type="character" w:customStyle="1" w:styleId="crayon-h">
    <w:name w:val="crayon-h"/>
    <w:basedOn w:val="DefaultParagraphFont"/>
    <w:rsid w:val="008F45C2"/>
  </w:style>
  <w:style w:type="character" w:customStyle="1" w:styleId="crayon-p">
    <w:name w:val="crayon-p"/>
    <w:basedOn w:val="DefaultParagraphFont"/>
    <w:rsid w:val="008F45C2"/>
  </w:style>
  <w:style w:type="character" w:customStyle="1" w:styleId="crayon-t">
    <w:name w:val="crayon-t"/>
    <w:basedOn w:val="DefaultParagraphFont"/>
    <w:rsid w:val="008F45C2"/>
  </w:style>
  <w:style w:type="character" w:customStyle="1" w:styleId="crayon-e">
    <w:name w:val="crayon-e"/>
    <w:basedOn w:val="DefaultParagraphFont"/>
    <w:rsid w:val="008F45C2"/>
  </w:style>
  <w:style w:type="character" w:customStyle="1" w:styleId="crayon-sy">
    <w:name w:val="crayon-sy"/>
    <w:basedOn w:val="DefaultParagraphFont"/>
    <w:rsid w:val="008F45C2"/>
  </w:style>
  <w:style w:type="character" w:customStyle="1" w:styleId="crayon-m">
    <w:name w:val="crayon-m"/>
    <w:basedOn w:val="DefaultParagraphFont"/>
    <w:rsid w:val="008F45C2"/>
  </w:style>
  <w:style w:type="character" w:customStyle="1" w:styleId="crayon-o">
    <w:name w:val="crayon-o"/>
    <w:basedOn w:val="DefaultParagraphFont"/>
    <w:rsid w:val="008F45C2"/>
  </w:style>
  <w:style w:type="character" w:customStyle="1" w:styleId="crayon-v">
    <w:name w:val="crayon-v"/>
    <w:basedOn w:val="DefaultParagraphFont"/>
    <w:rsid w:val="008F45C2"/>
  </w:style>
  <w:style w:type="character" w:customStyle="1" w:styleId="crayon-st">
    <w:name w:val="crayon-st"/>
    <w:basedOn w:val="DefaultParagraphFont"/>
    <w:rsid w:val="008F45C2"/>
  </w:style>
  <w:style w:type="character" w:customStyle="1" w:styleId="crayon-r">
    <w:name w:val="crayon-r"/>
    <w:basedOn w:val="DefaultParagraphFont"/>
    <w:rsid w:val="008F45C2"/>
  </w:style>
  <w:style w:type="character" w:customStyle="1" w:styleId="crayon-s">
    <w:name w:val="crayon-s"/>
    <w:basedOn w:val="DefaultParagraphFont"/>
    <w:rsid w:val="008F45C2"/>
  </w:style>
  <w:style w:type="character" w:styleId="Strong">
    <w:name w:val="Strong"/>
    <w:basedOn w:val="DefaultParagraphFont"/>
    <w:uiPriority w:val="22"/>
    <w:qFormat/>
    <w:rsid w:val="008F45C2"/>
    <w:rPr>
      <w:b/>
      <w:bCs/>
    </w:rPr>
  </w:style>
  <w:style w:type="character" w:customStyle="1" w:styleId="crayon-cn">
    <w:name w:val="crayon-cn"/>
    <w:basedOn w:val="DefaultParagraphFont"/>
    <w:rsid w:val="008F45C2"/>
  </w:style>
  <w:style w:type="character" w:customStyle="1" w:styleId="crayon-i">
    <w:name w:val="crayon-i"/>
    <w:basedOn w:val="DefaultParagraphFont"/>
    <w:rsid w:val="008F45C2"/>
  </w:style>
  <w:style w:type="character" w:styleId="Hyperlink">
    <w:name w:val="Hyperlink"/>
    <w:basedOn w:val="DefaultParagraphFont"/>
    <w:uiPriority w:val="99"/>
    <w:semiHidden/>
    <w:unhideWhenUsed/>
    <w:rsid w:val="008F4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91002">
      <w:bodyDiv w:val="1"/>
      <w:marLeft w:val="0"/>
      <w:marRight w:val="0"/>
      <w:marTop w:val="0"/>
      <w:marBottom w:val="0"/>
      <w:divBdr>
        <w:top w:val="none" w:sz="0" w:space="0" w:color="auto"/>
        <w:left w:val="none" w:sz="0" w:space="0" w:color="auto"/>
        <w:bottom w:val="none" w:sz="0" w:space="0" w:color="auto"/>
        <w:right w:val="none" w:sz="0" w:space="0" w:color="auto"/>
      </w:divBdr>
      <w:divsChild>
        <w:div w:id="2106921735">
          <w:marLeft w:val="0"/>
          <w:marRight w:val="0"/>
          <w:marTop w:val="0"/>
          <w:marBottom w:val="0"/>
          <w:divBdr>
            <w:top w:val="none" w:sz="0" w:space="0" w:color="DCDCDC"/>
            <w:left w:val="single" w:sz="36" w:space="0" w:color="DCDCDC"/>
            <w:bottom w:val="none" w:sz="0" w:space="0" w:color="DCDCDC"/>
            <w:right w:val="none" w:sz="0" w:space="0" w:color="DCDCDC"/>
          </w:divBdr>
        </w:div>
        <w:div w:id="1567448824">
          <w:marLeft w:val="0"/>
          <w:marRight w:val="0"/>
          <w:marTop w:val="0"/>
          <w:marBottom w:val="0"/>
          <w:divBdr>
            <w:top w:val="none" w:sz="0" w:space="0" w:color="auto"/>
            <w:left w:val="none" w:sz="0" w:space="0" w:color="auto"/>
            <w:bottom w:val="none" w:sz="0" w:space="0" w:color="auto"/>
            <w:right w:val="none" w:sz="0" w:space="0" w:color="auto"/>
          </w:divBdr>
          <w:divsChild>
            <w:div w:id="549339704">
              <w:marLeft w:val="0"/>
              <w:marRight w:val="0"/>
              <w:marTop w:val="225"/>
              <w:marBottom w:val="225"/>
              <w:divBdr>
                <w:top w:val="none" w:sz="0" w:space="0" w:color="auto"/>
                <w:left w:val="none" w:sz="0" w:space="0" w:color="auto"/>
                <w:bottom w:val="none" w:sz="0" w:space="0" w:color="auto"/>
                <w:right w:val="none" w:sz="0" w:space="0" w:color="auto"/>
              </w:divBdr>
            </w:div>
            <w:div w:id="1240167319">
              <w:marLeft w:val="0"/>
              <w:marRight w:val="0"/>
              <w:marTop w:val="225"/>
              <w:marBottom w:val="225"/>
              <w:divBdr>
                <w:top w:val="none" w:sz="0" w:space="0" w:color="auto"/>
                <w:left w:val="none" w:sz="0" w:space="0" w:color="auto"/>
                <w:bottom w:val="none" w:sz="0" w:space="0" w:color="auto"/>
                <w:right w:val="none" w:sz="0" w:space="0" w:color="auto"/>
              </w:divBdr>
            </w:div>
            <w:div w:id="1619028734">
              <w:marLeft w:val="0"/>
              <w:marRight w:val="0"/>
              <w:marTop w:val="225"/>
              <w:marBottom w:val="225"/>
              <w:divBdr>
                <w:top w:val="none" w:sz="0" w:space="0" w:color="auto"/>
                <w:left w:val="none" w:sz="0" w:space="0" w:color="auto"/>
                <w:bottom w:val="none" w:sz="0" w:space="0" w:color="auto"/>
                <w:right w:val="none" w:sz="0" w:space="0" w:color="auto"/>
              </w:divBdr>
            </w:div>
            <w:div w:id="1254781192">
              <w:marLeft w:val="0"/>
              <w:marRight w:val="0"/>
              <w:marTop w:val="225"/>
              <w:marBottom w:val="225"/>
              <w:divBdr>
                <w:top w:val="none" w:sz="0" w:space="0" w:color="auto"/>
                <w:left w:val="none" w:sz="0" w:space="0" w:color="auto"/>
                <w:bottom w:val="none" w:sz="0" w:space="0" w:color="auto"/>
                <w:right w:val="none" w:sz="0" w:space="0" w:color="auto"/>
              </w:divBdr>
            </w:div>
            <w:div w:id="1626109476">
              <w:marLeft w:val="0"/>
              <w:marRight w:val="0"/>
              <w:marTop w:val="225"/>
              <w:marBottom w:val="225"/>
              <w:divBdr>
                <w:top w:val="none" w:sz="0" w:space="0" w:color="auto"/>
                <w:left w:val="none" w:sz="0" w:space="0" w:color="auto"/>
                <w:bottom w:val="none" w:sz="0" w:space="0" w:color="auto"/>
                <w:right w:val="none" w:sz="0" w:space="0" w:color="auto"/>
              </w:divBdr>
            </w:div>
            <w:div w:id="1289430002">
              <w:marLeft w:val="0"/>
              <w:marRight w:val="0"/>
              <w:marTop w:val="225"/>
              <w:marBottom w:val="225"/>
              <w:divBdr>
                <w:top w:val="none" w:sz="0" w:space="0" w:color="auto"/>
                <w:left w:val="none" w:sz="0" w:space="0" w:color="auto"/>
                <w:bottom w:val="none" w:sz="0" w:space="0" w:color="auto"/>
                <w:right w:val="none" w:sz="0" w:space="0" w:color="auto"/>
              </w:divBdr>
            </w:div>
            <w:div w:id="1592080399">
              <w:marLeft w:val="0"/>
              <w:marRight w:val="0"/>
              <w:marTop w:val="225"/>
              <w:marBottom w:val="225"/>
              <w:divBdr>
                <w:top w:val="none" w:sz="0" w:space="0" w:color="auto"/>
                <w:left w:val="none" w:sz="0" w:space="0" w:color="auto"/>
                <w:bottom w:val="none" w:sz="0" w:space="0" w:color="auto"/>
                <w:right w:val="none" w:sz="0" w:space="0" w:color="auto"/>
              </w:divBdr>
            </w:div>
            <w:div w:id="738089124">
              <w:marLeft w:val="0"/>
              <w:marRight w:val="0"/>
              <w:marTop w:val="225"/>
              <w:marBottom w:val="225"/>
              <w:divBdr>
                <w:top w:val="none" w:sz="0" w:space="0" w:color="auto"/>
                <w:left w:val="none" w:sz="0" w:space="0" w:color="auto"/>
                <w:bottom w:val="none" w:sz="0" w:space="0" w:color="auto"/>
                <w:right w:val="none" w:sz="0" w:space="0" w:color="auto"/>
              </w:divBdr>
            </w:div>
            <w:div w:id="11879849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2332</Words>
  <Characters>13297</Characters>
  <Application>Microsoft Office Word</Application>
  <DocSecurity>0</DocSecurity>
  <Lines>110</Lines>
  <Paragraphs>31</Paragraphs>
  <ScaleCrop>false</ScaleCrop>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Danovski</dc:creator>
  <cp:keywords/>
  <dc:description/>
  <cp:lastModifiedBy>Georgi Danovski</cp:lastModifiedBy>
  <cp:revision>2</cp:revision>
  <dcterms:created xsi:type="dcterms:W3CDTF">2020-05-15T11:19:00Z</dcterms:created>
  <dcterms:modified xsi:type="dcterms:W3CDTF">2020-05-15T11:20:00Z</dcterms:modified>
</cp:coreProperties>
</file>